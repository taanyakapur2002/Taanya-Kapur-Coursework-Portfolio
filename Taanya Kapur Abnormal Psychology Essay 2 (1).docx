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57871" w:rsidRDefault="00557871">
      <w:pPr>
        <w:spacing w:after="160"/>
        <w:rPr>
          <w:rFonts w:ascii="Times New Roman" w:eastAsia="Times New Roman" w:hAnsi="Times New Roman" w:cs="Times New Roman"/>
          <w:b/>
          <w:color w:val="494C4E"/>
          <w:sz w:val="24"/>
          <w:szCs w:val="24"/>
          <w:u w:val="single"/>
        </w:rPr>
      </w:pPr>
    </w:p>
    <w:p w14:paraId="00000002" w14:textId="77777777" w:rsidR="00557871" w:rsidRDefault="00557871">
      <w:pPr>
        <w:spacing w:after="160"/>
        <w:rPr>
          <w:rFonts w:ascii="Times New Roman" w:eastAsia="Times New Roman" w:hAnsi="Times New Roman" w:cs="Times New Roman"/>
          <w:b/>
          <w:color w:val="494C4E"/>
          <w:sz w:val="24"/>
          <w:szCs w:val="24"/>
          <w:u w:val="single"/>
        </w:rPr>
      </w:pPr>
    </w:p>
    <w:p w14:paraId="00000003" w14:textId="77777777" w:rsidR="00557871" w:rsidRDefault="00557871">
      <w:pPr>
        <w:spacing w:after="160"/>
        <w:rPr>
          <w:rFonts w:ascii="Times New Roman" w:eastAsia="Times New Roman" w:hAnsi="Times New Roman" w:cs="Times New Roman"/>
          <w:b/>
          <w:color w:val="494C4E"/>
          <w:sz w:val="24"/>
          <w:szCs w:val="24"/>
          <w:u w:val="single"/>
        </w:rPr>
      </w:pPr>
    </w:p>
    <w:p w14:paraId="00000004" w14:textId="77777777" w:rsidR="00557871" w:rsidRDefault="00557871">
      <w:pPr>
        <w:spacing w:after="160"/>
        <w:rPr>
          <w:rFonts w:ascii="Times New Roman" w:eastAsia="Times New Roman" w:hAnsi="Times New Roman" w:cs="Times New Roman"/>
          <w:b/>
          <w:color w:val="494C4E"/>
          <w:sz w:val="24"/>
          <w:szCs w:val="24"/>
          <w:u w:val="single"/>
        </w:rPr>
      </w:pPr>
    </w:p>
    <w:p w14:paraId="00000005" w14:textId="77777777" w:rsidR="00557871" w:rsidRDefault="00557871">
      <w:pPr>
        <w:spacing w:after="160"/>
        <w:rPr>
          <w:rFonts w:ascii="Times New Roman" w:eastAsia="Times New Roman" w:hAnsi="Times New Roman" w:cs="Times New Roman"/>
          <w:b/>
          <w:color w:val="494C4E"/>
          <w:sz w:val="24"/>
          <w:szCs w:val="24"/>
          <w:u w:val="single"/>
        </w:rPr>
      </w:pPr>
    </w:p>
    <w:p w14:paraId="00000006" w14:textId="77777777" w:rsidR="00557871" w:rsidRDefault="00557871">
      <w:pPr>
        <w:spacing w:after="160"/>
        <w:rPr>
          <w:rFonts w:ascii="Times New Roman" w:eastAsia="Times New Roman" w:hAnsi="Times New Roman" w:cs="Times New Roman"/>
          <w:b/>
          <w:color w:val="494C4E"/>
          <w:sz w:val="24"/>
          <w:szCs w:val="24"/>
          <w:u w:val="single"/>
        </w:rPr>
      </w:pPr>
    </w:p>
    <w:p w14:paraId="00000007" w14:textId="77777777" w:rsidR="00557871" w:rsidRDefault="00557871">
      <w:pPr>
        <w:spacing w:after="160"/>
        <w:rPr>
          <w:rFonts w:ascii="Times New Roman" w:eastAsia="Times New Roman" w:hAnsi="Times New Roman" w:cs="Times New Roman"/>
          <w:b/>
          <w:color w:val="494C4E"/>
          <w:sz w:val="24"/>
          <w:szCs w:val="24"/>
          <w:u w:val="single"/>
        </w:rPr>
      </w:pPr>
    </w:p>
    <w:p w14:paraId="00000008" w14:textId="77777777" w:rsidR="00557871" w:rsidRDefault="00557871">
      <w:pPr>
        <w:spacing w:after="160"/>
        <w:rPr>
          <w:rFonts w:ascii="Times New Roman" w:eastAsia="Times New Roman" w:hAnsi="Times New Roman" w:cs="Times New Roman"/>
          <w:b/>
          <w:color w:val="494C4E"/>
          <w:sz w:val="24"/>
          <w:szCs w:val="24"/>
          <w:u w:val="single"/>
        </w:rPr>
      </w:pPr>
    </w:p>
    <w:p w14:paraId="00000009" w14:textId="77777777" w:rsidR="00557871" w:rsidRDefault="00557871">
      <w:pPr>
        <w:spacing w:before="240" w:after="240"/>
        <w:rPr>
          <w:rFonts w:ascii="Times New Roman" w:eastAsia="Times New Roman" w:hAnsi="Times New Roman" w:cs="Times New Roman"/>
        </w:rPr>
      </w:pPr>
    </w:p>
    <w:p w14:paraId="0000000A" w14:textId="77777777" w:rsidR="00557871" w:rsidRDefault="00557871">
      <w:pPr>
        <w:spacing w:before="240" w:after="240"/>
        <w:jc w:val="center"/>
        <w:rPr>
          <w:rFonts w:ascii="Times New Roman" w:eastAsia="Times New Roman" w:hAnsi="Times New Roman" w:cs="Times New Roman"/>
          <w:sz w:val="26"/>
          <w:szCs w:val="26"/>
        </w:rPr>
      </w:pPr>
    </w:p>
    <w:p w14:paraId="0000000B" w14:textId="77777777" w:rsidR="00557871" w:rsidRDefault="00DE62BF">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Cultural and Racial factors influencing the diagnosis of schizophrenia: </w:t>
      </w:r>
    </w:p>
    <w:p w14:paraId="0000000C" w14:textId="77777777" w:rsidR="00557871" w:rsidRDefault="00DE62BF">
      <w:pPr>
        <w:spacing w:before="240" w:after="240"/>
        <w:jc w:val="center"/>
        <w:rPr>
          <w:rFonts w:ascii="Times New Roman" w:eastAsia="Times New Roman" w:hAnsi="Times New Roman" w:cs="Times New Roman"/>
          <w:sz w:val="34"/>
          <w:szCs w:val="34"/>
        </w:rPr>
      </w:pPr>
      <w:r>
        <w:rPr>
          <w:rFonts w:ascii="Times New Roman" w:eastAsia="Times New Roman" w:hAnsi="Times New Roman" w:cs="Times New Roman"/>
          <w:sz w:val="28"/>
          <w:szCs w:val="28"/>
        </w:rPr>
        <w:t>An In-Depth Examination of Socio-Cultural Incompetence, Social Adversity, and Genetic Differences</w:t>
      </w:r>
    </w:p>
    <w:p w14:paraId="0000000D" w14:textId="77777777" w:rsidR="00557871" w:rsidRDefault="00DE62B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E" w14:textId="77777777" w:rsidR="00557871" w:rsidRDefault="00DE62BF">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Taanya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Kapur</w:t>
      </w:r>
      <w:proofErr w:type="spellEnd"/>
    </w:p>
    <w:p w14:paraId="0000000F" w14:textId="77777777" w:rsidR="00557871" w:rsidRDefault="00DE62B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0" w14:textId="77777777" w:rsidR="00557871" w:rsidRDefault="00DE62B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Abnormal Psychology</w:t>
      </w:r>
    </w:p>
    <w:p w14:paraId="00000011" w14:textId="77777777" w:rsidR="00557871" w:rsidRDefault="00DE62B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2" w14:textId="77777777" w:rsidR="00557871" w:rsidRDefault="00DE62B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proofErr w:type="spellStart"/>
      <w:r>
        <w:rPr>
          <w:rFonts w:ascii="Times New Roman" w:eastAsia="Times New Roman" w:hAnsi="Times New Roman" w:cs="Times New Roman"/>
          <w:sz w:val="28"/>
          <w:szCs w:val="28"/>
        </w:rPr>
        <w:t>Shalaan</w:t>
      </w:r>
      <w:proofErr w:type="spellEnd"/>
      <w:r>
        <w:rPr>
          <w:rFonts w:ascii="Times New Roman" w:eastAsia="Times New Roman" w:hAnsi="Times New Roman" w:cs="Times New Roman"/>
          <w:sz w:val="28"/>
          <w:szCs w:val="28"/>
        </w:rPr>
        <w:t xml:space="preserve"> Farouk</w:t>
      </w:r>
    </w:p>
    <w:p w14:paraId="00000013" w14:textId="77777777" w:rsidR="00557871" w:rsidRDefault="00DE62B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4" w14:textId="77777777" w:rsidR="00557871" w:rsidRDefault="00DE62BF">
      <w:pPr>
        <w:spacing w:line="360" w:lineRule="auto"/>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May  20</w:t>
      </w:r>
      <w:proofErr w:type="gramEnd"/>
      <w:r>
        <w:rPr>
          <w:rFonts w:ascii="Times New Roman" w:eastAsia="Times New Roman" w:hAnsi="Times New Roman" w:cs="Times New Roman"/>
          <w:sz w:val="28"/>
          <w:szCs w:val="28"/>
        </w:rPr>
        <w:t>, 2022</w:t>
      </w:r>
    </w:p>
    <w:p w14:paraId="00000015" w14:textId="77777777" w:rsidR="00557871" w:rsidRDefault="00557871">
      <w:pPr>
        <w:spacing w:before="240" w:after="240"/>
        <w:jc w:val="center"/>
        <w:rPr>
          <w:rFonts w:ascii="Times New Roman" w:eastAsia="Times New Roman" w:hAnsi="Times New Roman" w:cs="Times New Roman"/>
        </w:rPr>
      </w:pPr>
    </w:p>
    <w:p w14:paraId="00000016" w14:textId="77777777" w:rsidR="00557871" w:rsidRDefault="00557871">
      <w:pPr>
        <w:spacing w:after="160"/>
        <w:rPr>
          <w:rFonts w:ascii="Times New Roman" w:eastAsia="Times New Roman" w:hAnsi="Times New Roman" w:cs="Times New Roman"/>
          <w:b/>
          <w:color w:val="494C4E"/>
          <w:sz w:val="24"/>
          <w:szCs w:val="24"/>
          <w:u w:val="single"/>
        </w:rPr>
      </w:pPr>
    </w:p>
    <w:p w14:paraId="00000017" w14:textId="77777777" w:rsidR="00557871" w:rsidRDefault="00557871">
      <w:pPr>
        <w:spacing w:after="160"/>
        <w:rPr>
          <w:rFonts w:ascii="Times New Roman" w:eastAsia="Times New Roman" w:hAnsi="Times New Roman" w:cs="Times New Roman"/>
          <w:b/>
          <w:color w:val="494C4E"/>
          <w:sz w:val="24"/>
          <w:szCs w:val="24"/>
          <w:u w:val="single"/>
        </w:rPr>
      </w:pPr>
    </w:p>
    <w:p w14:paraId="00000018" w14:textId="77777777" w:rsidR="00557871" w:rsidRDefault="00557871">
      <w:pPr>
        <w:spacing w:after="160"/>
        <w:rPr>
          <w:rFonts w:ascii="Times New Roman" w:eastAsia="Times New Roman" w:hAnsi="Times New Roman" w:cs="Times New Roman"/>
          <w:b/>
          <w:color w:val="494C4E"/>
          <w:sz w:val="24"/>
          <w:szCs w:val="24"/>
          <w:u w:val="single"/>
        </w:rPr>
      </w:pPr>
    </w:p>
    <w:p w14:paraId="00000019" w14:textId="77777777" w:rsidR="00557871" w:rsidRDefault="00557871">
      <w:pPr>
        <w:spacing w:after="160"/>
        <w:rPr>
          <w:rFonts w:ascii="Times New Roman" w:eastAsia="Times New Roman" w:hAnsi="Times New Roman" w:cs="Times New Roman"/>
          <w:b/>
          <w:color w:val="494C4E"/>
          <w:sz w:val="24"/>
          <w:szCs w:val="24"/>
          <w:u w:val="single"/>
        </w:rPr>
      </w:pPr>
    </w:p>
    <w:p w14:paraId="0000001A" w14:textId="77777777" w:rsidR="00557871" w:rsidRDefault="00DE62BF">
      <w:pPr>
        <w:spacing w:before="240" w:after="240" w:line="48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Introduction</w:t>
      </w:r>
    </w:p>
    <w:p w14:paraId="0000001B" w14:textId="77777777" w:rsidR="00557871" w:rsidRDefault="00DE62BF">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rPr>
        <w:t>While criteria in the DSM-5 aim to be objective, structured, specific and accurate, the role that subjective perceptions play in diagnosis and the potential biases that appear in this process cannot be ignored. Given that a lot of criteria depend on the ob</w:t>
      </w:r>
      <w:r>
        <w:rPr>
          <w:rFonts w:ascii="Times New Roman" w:eastAsia="Times New Roman" w:hAnsi="Times New Roman" w:cs="Times New Roman"/>
        </w:rPr>
        <w:t>servations of subjective behaviors and their manifestations- the potential of these to be biased is important to acknowledge. The influence of cultural and racial factors on the diagnosis, assessment, and treatment of psychiatric symptoms constitutes a com</w:t>
      </w:r>
      <w:r>
        <w:rPr>
          <w:rFonts w:ascii="Times New Roman" w:eastAsia="Times New Roman" w:hAnsi="Times New Roman" w:cs="Times New Roman"/>
        </w:rPr>
        <w:t>plex and pressing issue within diagnosing psychotic illnesses. While the DSM-5 aims to be holistic and account for cross-cultural factors in diagnosing mental illness, the fact that it originates in Western society within the American Psychiatric Associati</w:t>
      </w:r>
      <w:r>
        <w:rPr>
          <w:rFonts w:ascii="Times New Roman" w:eastAsia="Times New Roman" w:hAnsi="Times New Roman" w:cs="Times New Roman"/>
        </w:rPr>
        <w:t xml:space="preserve">on and the sociocultural implications of that context cannot be ignored. More specifically, research has pointed to the alarming reality that Black and Hispanic individuals in the United States are more likely to be diagnosed with psychotic illnesses than </w:t>
      </w:r>
      <w:r>
        <w:rPr>
          <w:rFonts w:ascii="Times New Roman" w:eastAsia="Times New Roman" w:hAnsi="Times New Roman" w:cs="Times New Roman"/>
        </w:rPr>
        <w:t>White individuals (Schwartz &amp; Blankenship, 2014). This essay undertakes an in-depth exploration of the possible reasons for these disparities, focusing on three key themes: the socio-cultural incompetence of physicians, the social adversity faced by minori</w:t>
      </w:r>
      <w:r>
        <w:rPr>
          <w:rFonts w:ascii="Times New Roman" w:eastAsia="Times New Roman" w:hAnsi="Times New Roman" w:cs="Times New Roman"/>
        </w:rPr>
        <w:t xml:space="preserve">ty groups, and the possibility of actual genetic differences between racial groups. </w:t>
      </w:r>
    </w:p>
    <w:p w14:paraId="0000001C" w14:textId="77777777" w:rsidR="00557871" w:rsidRDefault="00DE62BF">
      <w:pPr>
        <w:spacing w:before="240" w:after="240" w:line="480" w:lineRule="auto"/>
        <w:jc w:val="both"/>
        <w:rPr>
          <w:rFonts w:ascii="Times New Roman" w:eastAsia="Times New Roman" w:hAnsi="Times New Roman" w:cs="Times New Roman"/>
          <w:i/>
          <w:u w:val="single"/>
        </w:rPr>
      </w:pPr>
      <w:r>
        <w:rPr>
          <w:rFonts w:ascii="Times New Roman" w:eastAsia="Times New Roman" w:hAnsi="Times New Roman" w:cs="Times New Roman"/>
          <w:i/>
          <w:u w:val="single"/>
        </w:rPr>
        <w:t>Socio-Cultural Incompetence of Physicians/Clinician Bias</w:t>
      </w:r>
    </w:p>
    <w:p w14:paraId="0000001D" w14:textId="6C4401E3" w:rsidR="00557871" w:rsidRDefault="00DE62BF">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An often-overlooked factor, the socio-cultural </w:t>
      </w:r>
      <w:commentRangeStart w:id="0"/>
      <w:r>
        <w:rPr>
          <w:rFonts w:ascii="Times New Roman" w:eastAsia="Times New Roman" w:hAnsi="Times New Roman" w:cs="Times New Roman"/>
        </w:rPr>
        <w:t>incompetence</w:t>
      </w:r>
      <w:commentRangeEnd w:id="0"/>
      <w:r w:rsidR="00C505AB">
        <w:rPr>
          <w:rStyle w:val="CommentReference"/>
        </w:rPr>
        <w:commentReference w:id="0"/>
      </w:r>
      <w:r>
        <w:rPr>
          <w:rFonts w:ascii="Times New Roman" w:eastAsia="Times New Roman" w:hAnsi="Times New Roman" w:cs="Times New Roman"/>
        </w:rPr>
        <w:t xml:space="preserve"> of healthcare providers, is a significant contributor </w:t>
      </w:r>
      <w:r>
        <w:rPr>
          <w:rFonts w:ascii="Times New Roman" w:eastAsia="Times New Roman" w:hAnsi="Times New Roman" w:cs="Times New Roman"/>
        </w:rPr>
        <w:t xml:space="preserve">to the overdiagnosis of psychotic disorders among racial and ethnic minorities. The term socio-cultural incompetence here encapsulates a lack of awareness or understanding of cultural nuances in symptom presentation, which can lead to misinterpretation of </w:t>
      </w:r>
      <w:r>
        <w:rPr>
          <w:rFonts w:ascii="Times New Roman" w:eastAsia="Times New Roman" w:hAnsi="Times New Roman" w:cs="Times New Roman"/>
        </w:rPr>
        <w:t>symptoms, and consequently, overdiagnosis of severe mental illnesses like psychosis (Schwartz &amp; Blankenship, 2014). The study by Schwartz &amp; Blankenship demonstrates how minorities like the Black and Hispanic community are more likely to be diagnosed with S</w:t>
      </w:r>
      <w:r>
        <w:rPr>
          <w:rFonts w:ascii="Times New Roman" w:eastAsia="Times New Roman" w:hAnsi="Times New Roman" w:cs="Times New Roman"/>
        </w:rPr>
        <w:t xml:space="preserve">chizophrenia than people of the White ethnic community. An important reason is the clinician bias itself in interpreting symptoms. For instance, cultural expressions of distress like willful silence or withdrawal for </w:t>
      </w:r>
      <w:proofErr w:type="spellStart"/>
      <w:r>
        <w:rPr>
          <w:rFonts w:ascii="Times New Roman" w:eastAsia="Times New Roman" w:hAnsi="Times New Roman" w:cs="Times New Roman"/>
        </w:rPr>
        <w:t>self protection</w:t>
      </w:r>
      <w:proofErr w:type="spellEnd"/>
      <w:r>
        <w:rPr>
          <w:rFonts w:ascii="Times New Roman" w:eastAsia="Times New Roman" w:hAnsi="Times New Roman" w:cs="Times New Roman"/>
        </w:rPr>
        <w:t xml:space="preserve">, </w:t>
      </w:r>
      <w:r w:rsidR="00C505AB">
        <w:rPr>
          <w:rFonts w:ascii="Times New Roman" w:eastAsia="Times New Roman" w:hAnsi="Times New Roman" w:cs="Times New Roman"/>
        </w:rPr>
        <w:t xml:space="preserve">may be </w:t>
      </w:r>
      <w:r>
        <w:rPr>
          <w:rFonts w:ascii="Times New Roman" w:eastAsia="Times New Roman" w:hAnsi="Times New Roman" w:cs="Times New Roman"/>
        </w:rPr>
        <w:t>misinterpreted a</w:t>
      </w:r>
      <w:r>
        <w:rPr>
          <w:rFonts w:ascii="Times New Roman" w:eastAsia="Times New Roman" w:hAnsi="Times New Roman" w:cs="Times New Roman"/>
        </w:rPr>
        <w:t xml:space="preserve">s a negative symptom of schizophrenia </w:t>
      </w:r>
      <w:r>
        <w:rPr>
          <w:rFonts w:ascii="Times New Roman" w:eastAsia="Times New Roman" w:hAnsi="Times New Roman" w:cs="Times New Roman"/>
        </w:rPr>
        <w:lastRenderedPageBreak/>
        <w:t>like avolition, can lead to an inflated diagnosis rate of schizophrenia among minority communities. Expressions of spiritual beliefs, community connections, or expressions of trauma can be misinterpreted due to the cli</w:t>
      </w:r>
      <w:r>
        <w:rPr>
          <w:rFonts w:ascii="Times New Roman" w:eastAsia="Times New Roman" w:hAnsi="Times New Roman" w:cs="Times New Roman"/>
        </w:rPr>
        <w:t>nician's lack of cultural understanding of the patient’s background. Additionally, biases, both conscious and unconscious, may influence diagnostic decisions. For example, Trierweiler (2014) found that African American clinicians on average associated schi</w:t>
      </w:r>
      <w:r>
        <w:rPr>
          <w:rFonts w:ascii="Times New Roman" w:eastAsia="Times New Roman" w:hAnsi="Times New Roman" w:cs="Times New Roman"/>
        </w:rPr>
        <w:t>zophrenia diagnosis with more Positive symptoms like delusions and hallucinations across their patients, and Non-Black clinicians were more likely to associate Schizophrenia with negative symptoms like anhedonia and motor retardation. This indicates that c</w:t>
      </w:r>
      <w:r>
        <w:rPr>
          <w:rFonts w:ascii="Times New Roman" w:eastAsia="Times New Roman" w:hAnsi="Times New Roman" w:cs="Times New Roman"/>
        </w:rPr>
        <w:t xml:space="preserve">linician’s race and ethnicity </w:t>
      </w:r>
      <w:proofErr w:type="gramStart"/>
      <w:r>
        <w:rPr>
          <w:rFonts w:ascii="Times New Roman" w:eastAsia="Times New Roman" w:hAnsi="Times New Roman" w:cs="Times New Roman"/>
        </w:rPr>
        <w:t>influences</w:t>
      </w:r>
      <w:proofErr w:type="gramEnd"/>
      <w:r>
        <w:rPr>
          <w:rFonts w:ascii="Times New Roman" w:eastAsia="Times New Roman" w:hAnsi="Times New Roman" w:cs="Times New Roman"/>
        </w:rPr>
        <w:t xml:space="preserve"> their perception of aspects of the schizophrenia diagnosis of Positive symptoms of delusions or hallucinations itself. </w:t>
      </w:r>
    </w:p>
    <w:p w14:paraId="0000001E" w14:textId="77777777" w:rsidR="00557871" w:rsidRDefault="00DE62BF">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potential reasons for this could be the focus on communication barriers by </w:t>
      </w:r>
      <w:proofErr w:type="spellStart"/>
      <w:proofErr w:type="gramStart"/>
      <w:r>
        <w:rPr>
          <w:rFonts w:ascii="Times New Roman" w:eastAsia="Times New Roman" w:hAnsi="Times New Roman" w:cs="Times New Roman"/>
        </w:rPr>
        <w:t>clinician’s</w:t>
      </w:r>
      <w:proofErr w:type="spellEnd"/>
      <w:proofErr w:type="gramEnd"/>
      <w:r>
        <w:rPr>
          <w:rFonts w:ascii="Times New Roman" w:eastAsia="Times New Roman" w:hAnsi="Times New Roman" w:cs="Times New Roman"/>
        </w:rPr>
        <w:t xml:space="preserve"> of N</w:t>
      </w:r>
      <w:r>
        <w:rPr>
          <w:rFonts w:ascii="Times New Roman" w:eastAsia="Times New Roman" w:hAnsi="Times New Roman" w:cs="Times New Roman"/>
        </w:rPr>
        <w:t>on-African American communities which African-American clinicians were not as focused on. For example, cultural norms such as not sharing problems easily and presenting a stoic front within the African-American community could lead to lower detection of Ne</w:t>
      </w:r>
      <w:r>
        <w:rPr>
          <w:rFonts w:ascii="Times New Roman" w:eastAsia="Times New Roman" w:hAnsi="Times New Roman" w:cs="Times New Roman"/>
        </w:rPr>
        <w:t>gative symptoms by clinicians from the same background, who perhaps don’t regard it as unusual behavior. Logically this makes sense as the person from the community is more likely to perceive that as expected behavior, whereas clinicians from a different b</w:t>
      </w:r>
      <w:r>
        <w:rPr>
          <w:rFonts w:ascii="Times New Roman" w:eastAsia="Times New Roman" w:hAnsi="Times New Roman" w:cs="Times New Roman"/>
        </w:rPr>
        <w:t xml:space="preserve">ackground are more likely to catch on to it as a negative symptom or ‘deviant behavior’. Trierweiler (2014).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when taking the results into account it is important to consider that the sample size of clinicians was limited and the African-American cl</w:t>
      </w:r>
      <w:r>
        <w:rPr>
          <w:rFonts w:ascii="Times New Roman" w:eastAsia="Times New Roman" w:hAnsi="Times New Roman" w:cs="Times New Roman"/>
        </w:rPr>
        <w:t xml:space="preserve">inicians were from a lower socio economic background, which will be considered as an entirely separate confounding factor but cannot negate the significance of the patterns indicated by the results. </w:t>
      </w:r>
    </w:p>
    <w:p w14:paraId="0000001F" w14:textId="77777777" w:rsidR="00557871" w:rsidRDefault="00DE62BF">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t>Given that a clinician bias can exist for clinicians fro</w:t>
      </w:r>
      <w:r>
        <w:rPr>
          <w:rFonts w:ascii="Times New Roman" w:eastAsia="Times New Roman" w:hAnsi="Times New Roman" w:cs="Times New Roman"/>
        </w:rPr>
        <w:t>m minority and non-minority backgrounds in terms of misdiagnosing or missing symptoms, resolving the bias cannot involve just changing the clinician’s background. What is clear is that racial and cultural differences in clinician background can affect diag</w:t>
      </w:r>
      <w:r>
        <w:rPr>
          <w:rFonts w:ascii="Times New Roman" w:eastAsia="Times New Roman" w:hAnsi="Times New Roman" w:cs="Times New Roman"/>
        </w:rPr>
        <w:t xml:space="preserve">nosis and hence it is important to consider the capacities, beliefs and assumptions brought into schizophrenia. Difference in the diagnosis by clinicians based on culture can be attributed to socio-cultural incompetence. </w:t>
      </w:r>
      <w:r>
        <w:rPr>
          <w:rFonts w:ascii="Times New Roman" w:eastAsia="Times New Roman" w:hAnsi="Times New Roman" w:cs="Times New Roman"/>
        </w:rPr>
        <w:lastRenderedPageBreak/>
        <w:t>The reason clinicians from differen</w:t>
      </w:r>
      <w:r>
        <w:rPr>
          <w:rFonts w:ascii="Times New Roman" w:eastAsia="Times New Roman" w:hAnsi="Times New Roman" w:cs="Times New Roman"/>
        </w:rPr>
        <w:t>t ethnicities display some kind of bias can be attributed to their own background precluding them from understanding the context of their patient and understanding norms of that society so that they can differentiate between culturally normative reservatio</w:t>
      </w:r>
      <w:r>
        <w:rPr>
          <w:rFonts w:ascii="Times New Roman" w:eastAsia="Times New Roman" w:hAnsi="Times New Roman" w:cs="Times New Roman"/>
        </w:rPr>
        <w:t xml:space="preserve">n in interaction and avolition, for instance.  </w:t>
      </w:r>
    </w:p>
    <w:p w14:paraId="00000020" w14:textId="77777777" w:rsidR="00557871" w:rsidRDefault="00DE62BF">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However, a potential concern with increased sensitivity to racial and cultural background is the potential scope for racially charged assumptions on the part of the clinician that could lead to inaccurate assessment of symptoms based on stereotypes. The ai</w:t>
      </w:r>
      <w:r>
        <w:rPr>
          <w:rFonts w:ascii="Times New Roman" w:eastAsia="Times New Roman" w:hAnsi="Times New Roman" w:cs="Times New Roman"/>
        </w:rPr>
        <w:t xml:space="preserve">m of standardized symptomatology is to eliminate </w:t>
      </w:r>
      <w:proofErr w:type="gramStart"/>
      <w:r>
        <w:rPr>
          <w:rFonts w:ascii="Times New Roman" w:eastAsia="Times New Roman" w:hAnsi="Times New Roman" w:cs="Times New Roman"/>
        </w:rPr>
        <w:t>the  potential</w:t>
      </w:r>
      <w:proofErr w:type="gramEnd"/>
      <w:r>
        <w:rPr>
          <w:rFonts w:ascii="Times New Roman" w:eastAsia="Times New Roman" w:hAnsi="Times New Roman" w:cs="Times New Roman"/>
        </w:rPr>
        <w:t xml:space="preserve"> for subjective bias. Schwartz et al (2009) explored the potential implications of stereotyped beliefs on clinician assessment </w:t>
      </w:r>
      <w:proofErr w:type="gramStart"/>
      <w:r>
        <w:rPr>
          <w:rFonts w:ascii="Times New Roman" w:eastAsia="Times New Roman" w:hAnsi="Times New Roman" w:cs="Times New Roman"/>
        </w:rPr>
        <w:t>and  found</w:t>
      </w:r>
      <w:proofErr w:type="gramEnd"/>
      <w:r>
        <w:rPr>
          <w:rFonts w:ascii="Times New Roman" w:eastAsia="Times New Roman" w:hAnsi="Times New Roman" w:cs="Times New Roman"/>
        </w:rPr>
        <w:t xml:space="preserve"> that the higher diagnosis of African-American with psyc</w:t>
      </w:r>
      <w:r>
        <w:rPr>
          <w:rFonts w:ascii="Times New Roman" w:eastAsia="Times New Roman" w:hAnsi="Times New Roman" w:cs="Times New Roman"/>
        </w:rPr>
        <w:t xml:space="preserve">hotic illnesses like Schizophrenia which ‘involve acting out in ways that interfere with or disrupt others’ were due to the overall interpretation of African-American’s  behaviors as more likely to be socially defiant, deviant and disruptive. Preconceived </w:t>
      </w:r>
      <w:r>
        <w:rPr>
          <w:rFonts w:ascii="Times New Roman" w:eastAsia="Times New Roman" w:hAnsi="Times New Roman" w:cs="Times New Roman"/>
        </w:rPr>
        <w:t>notions of the community were affecting the overdiagnosis of symptoms. The prevalence of psychotic illness in African-American communities is already higher due to these biases and this can further affect the perception of the clinicians. However, an impor</w:t>
      </w:r>
      <w:r>
        <w:rPr>
          <w:rFonts w:ascii="Times New Roman" w:eastAsia="Times New Roman" w:hAnsi="Times New Roman" w:cs="Times New Roman"/>
        </w:rPr>
        <w:t>tant limitation in this research was that some of this clinical help was court-ordered which means the participants could be already perceived as socially deviant based on criminal records. However, the effect sizes found in the study were significant enou</w:t>
      </w:r>
      <w:r>
        <w:rPr>
          <w:rFonts w:ascii="Times New Roman" w:eastAsia="Times New Roman" w:hAnsi="Times New Roman" w:cs="Times New Roman"/>
        </w:rPr>
        <w:t xml:space="preserve">gh and in congruence with previous literature in emphasizing how awareness of client race can impact schizophrenia diagnosis. This demonstrates the dangers of an increased sensitivity to clients’ background which can </w:t>
      </w:r>
      <w:proofErr w:type="spellStart"/>
      <w:r>
        <w:rPr>
          <w:rFonts w:ascii="Times New Roman" w:eastAsia="Times New Roman" w:hAnsi="Times New Roman" w:cs="Times New Roman"/>
        </w:rPr>
        <w:t>tread</w:t>
      </w:r>
      <w:proofErr w:type="spellEnd"/>
      <w:r>
        <w:rPr>
          <w:rFonts w:ascii="Times New Roman" w:eastAsia="Times New Roman" w:hAnsi="Times New Roman" w:cs="Times New Roman"/>
        </w:rPr>
        <w:t xml:space="preserve"> the fine line of developing diffe</w:t>
      </w:r>
      <w:r>
        <w:rPr>
          <w:rFonts w:ascii="Times New Roman" w:eastAsia="Times New Roman" w:hAnsi="Times New Roman" w:cs="Times New Roman"/>
        </w:rPr>
        <w:t>rent biases based on stereotypical perceptions.</w:t>
      </w:r>
    </w:p>
    <w:p w14:paraId="00000021" w14:textId="77777777" w:rsidR="00557871" w:rsidRDefault="00DE62BF">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The concern of racial assumptions is not just related to </w:t>
      </w:r>
      <w:proofErr w:type="spellStart"/>
      <w:r>
        <w:rPr>
          <w:rFonts w:ascii="Times New Roman" w:eastAsia="Times New Roman" w:hAnsi="Times New Roman" w:cs="Times New Roman"/>
        </w:rPr>
        <w:t>overdiagnosing</w:t>
      </w:r>
      <w:proofErr w:type="spellEnd"/>
      <w:r>
        <w:rPr>
          <w:rFonts w:ascii="Times New Roman" w:eastAsia="Times New Roman" w:hAnsi="Times New Roman" w:cs="Times New Roman"/>
        </w:rPr>
        <w:t xml:space="preserve"> but underdiagnosing based on misattribution of cultural assumptions as well, which poses a further complication for clinicians. With mi</w:t>
      </w:r>
      <w:r>
        <w:rPr>
          <w:rFonts w:ascii="Times New Roman" w:eastAsia="Times New Roman" w:hAnsi="Times New Roman" w:cs="Times New Roman"/>
        </w:rPr>
        <w:t xml:space="preserve">nority populations like the Black population in the UK, the underdiagnosis is of major depressive disorder, where flat affect and anhedonia are misattributed as a product of the cultural norm of restricted expression in Black cultures, even in cases where </w:t>
      </w:r>
      <w:r>
        <w:rPr>
          <w:rFonts w:ascii="Times New Roman" w:eastAsia="Times New Roman" w:hAnsi="Times New Roman" w:cs="Times New Roman"/>
        </w:rPr>
        <w:t xml:space="preserve">the patient may have MDD. While this does not directly affect the diagnosis of schizophrenia it contributes to the larger discourse of the </w:t>
      </w:r>
      <w:proofErr w:type="gramStart"/>
      <w:r>
        <w:rPr>
          <w:rFonts w:ascii="Times New Roman" w:eastAsia="Times New Roman" w:hAnsi="Times New Roman" w:cs="Times New Roman"/>
        </w:rPr>
        <w:t>clinicians</w:t>
      </w:r>
      <w:proofErr w:type="gramEnd"/>
      <w:r>
        <w:rPr>
          <w:rFonts w:ascii="Times New Roman" w:eastAsia="Times New Roman" w:hAnsi="Times New Roman" w:cs="Times New Roman"/>
        </w:rPr>
        <w:t xml:space="preserve"> biases as cultural </w:t>
      </w:r>
      <w:r>
        <w:rPr>
          <w:rFonts w:ascii="Times New Roman" w:eastAsia="Times New Roman" w:hAnsi="Times New Roman" w:cs="Times New Roman"/>
        </w:rPr>
        <w:lastRenderedPageBreak/>
        <w:t>awareness is very tenuous and complex. The same symptom - flat affect- can be mispercei</w:t>
      </w:r>
      <w:r>
        <w:rPr>
          <w:rFonts w:ascii="Times New Roman" w:eastAsia="Times New Roman" w:hAnsi="Times New Roman" w:cs="Times New Roman"/>
        </w:rPr>
        <w:t xml:space="preserve">ved as a negative symptom of schizophrenia as opposed to a cultural norm leading to overdiagnosis and on the other hand the cultural norm can be overemphasized leading to under diagnosis of a clinical symptom. </w:t>
      </w:r>
    </w:p>
    <w:p w14:paraId="00000022" w14:textId="77777777" w:rsidR="00557871" w:rsidRDefault="00DE62BF">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This demonstrates the overall comple</w:t>
      </w:r>
      <w:r>
        <w:rPr>
          <w:rFonts w:ascii="Times New Roman" w:eastAsia="Times New Roman" w:hAnsi="Times New Roman" w:cs="Times New Roman"/>
        </w:rPr>
        <w:t>xity of the issue where the clinician needs to be sensitive and aware of the culture to understand norms but not allow pre-existing assumptions to misinterpret symptoms either which can lead to both underdiagnosis and overdiagnosis based on racial and cult</w:t>
      </w:r>
      <w:r>
        <w:rPr>
          <w:rFonts w:ascii="Times New Roman" w:eastAsia="Times New Roman" w:hAnsi="Times New Roman" w:cs="Times New Roman"/>
        </w:rPr>
        <w:t>ural difference. Standardized symptomatology is considered a way to counteract this bias but as Alegria et al. (2010) argues, a one-size-fits-all approach to mental health diagnoses and treatment is detrimental as it often overlooks cultural, contextual, a</w:t>
      </w:r>
      <w:r>
        <w:rPr>
          <w:rFonts w:ascii="Times New Roman" w:eastAsia="Times New Roman" w:hAnsi="Times New Roman" w:cs="Times New Roman"/>
        </w:rPr>
        <w:t>nd individual differences so standardization does not eliminate but can exacerbate bias. This is why awareness of clinician bias when looking at so-called standardized symptoms in terms of their own positionality, potential biases and their understanding o</w:t>
      </w:r>
      <w:r>
        <w:rPr>
          <w:rFonts w:ascii="Times New Roman" w:eastAsia="Times New Roman" w:hAnsi="Times New Roman" w:cs="Times New Roman"/>
        </w:rPr>
        <w:t xml:space="preserve">f the cultural norms in which their client comes from are equally important in developing a sociocultural competency. A key aspect of this competency is also </w:t>
      </w:r>
      <w:commentRangeStart w:id="1"/>
      <w:proofErr w:type="gramStart"/>
      <w:r>
        <w:rPr>
          <w:rFonts w:ascii="Times New Roman" w:eastAsia="Times New Roman" w:hAnsi="Times New Roman" w:cs="Times New Roman"/>
        </w:rPr>
        <w:t>taking into account</w:t>
      </w:r>
      <w:proofErr w:type="gramEnd"/>
      <w:r>
        <w:rPr>
          <w:rFonts w:ascii="Times New Roman" w:eastAsia="Times New Roman" w:hAnsi="Times New Roman" w:cs="Times New Roman"/>
        </w:rPr>
        <w:t xml:space="preserve"> the client's own perception and interpretation of their distress in their resp</w:t>
      </w:r>
      <w:r>
        <w:rPr>
          <w:rFonts w:ascii="Times New Roman" w:eastAsia="Times New Roman" w:hAnsi="Times New Roman" w:cs="Times New Roman"/>
        </w:rPr>
        <w:t>ective sociocultural context</w:t>
      </w:r>
      <w:commentRangeEnd w:id="1"/>
      <w:r w:rsidR="00C505AB">
        <w:rPr>
          <w:rStyle w:val="CommentReference"/>
        </w:rPr>
        <w:commentReference w:id="1"/>
      </w:r>
      <w:r>
        <w:rPr>
          <w:rFonts w:ascii="Times New Roman" w:eastAsia="Times New Roman" w:hAnsi="Times New Roman" w:cs="Times New Roman"/>
        </w:rPr>
        <w:t>. (</w:t>
      </w:r>
      <w:proofErr w:type="spellStart"/>
      <w:r>
        <w:rPr>
          <w:rFonts w:ascii="Times New Roman" w:eastAsia="Times New Roman" w:hAnsi="Times New Roman" w:cs="Times New Roman"/>
        </w:rPr>
        <w:t>Scwartz</w:t>
      </w:r>
      <w:proofErr w:type="spellEnd"/>
      <w:r>
        <w:rPr>
          <w:rFonts w:ascii="Times New Roman" w:eastAsia="Times New Roman" w:hAnsi="Times New Roman" w:cs="Times New Roman"/>
        </w:rPr>
        <w:t xml:space="preserve"> 2009). Given that the diagnostic criteria </w:t>
      </w:r>
      <w:proofErr w:type="gramStart"/>
      <w:r>
        <w:rPr>
          <w:rFonts w:ascii="Times New Roman" w:eastAsia="Times New Roman" w:hAnsi="Times New Roman" w:cs="Times New Roman"/>
        </w:rPr>
        <w:t>relies</w:t>
      </w:r>
      <w:proofErr w:type="gramEnd"/>
      <w:r>
        <w:rPr>
          <w:rFonts w:ascii="Times New Roman" w:eastAsia="Times New Roman" w:hAnsi="Times New Roman" w:cs="Times New Roman"/>
        </w:rPr>
        <w:t xml:space="preserve"> heavily on clinician assessment of the patient overtime, clinician bias is one of the most foremost considerations when trying to understand sociocultural differences o</w:t>
      </w:r>
      <w:r>
        <w:rPr>
          <w:rFonts w:ascii="Times New Roman" w:eastAsia="Times New Roman" w:hAnsi="Times New Roman" w:cs="Times New Roman"/>
        </w:rPr>
        <w:t xml:space="preserve">f results. </w:t>
      </w:r>
    </w:p>
    <w:p w14:paraId="00000023" w14:textId="77777777" w:rsidR="00557871" w:rsidRDefault="00DE62BF">
      <w:pPr>
        <w:spacing w:before="240" w:after="240" w:line="480" w:lineRule="auto"/>
        <w:jc w:val="both"/>
        <w:rPr>
          <w:rFonts w:ascii="Times New Roman" w:eastAsia="Times New Roman" w:hAnsi="Times New Roman" w:cs="Times New Roman"/>
          <w:i/>
          <w:u w:val="single"/>
        </w:rPr>
      </w:pPr>
      <w:r>
        <w:rPr>
          <w:rFonts w:ascii="Times New Roman" w:eastAsia="Times New Roman" w:hAnsi="Times New Roman" w:cs="Times New Roman"/>
          <w:i/>
          <w:u w:val="single"/>
        </w:rPr>
        <w:t>Social Adversity of Minority Groups</w:t>
      </w:r>
    </w:p>
    <w:p w14:paraId="00000024" w14:textId="77777777" w:rsidR="00557871" w:rsidRDefault="00DE62BF">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rPr>
        <w:t>Beyond the parameters of healthcare institutions, the social adversity faced by racial and ethnic minority groups is another key factor influencing the diagnosis of psychotic illnesses. These adversities incl</w:t>
      </w:r>
      <w:r>
        <w:rPr>
          <w:rFonts w:ascii="Times New Roman" w:eastAsia="Times New Roman" w:hAnsi="Times New Roman" w:cs="Times New Roman"/>
        </w:rPr>
        <w:t>ude, but are not limited to, discrimination, socio-economic disadvantages, and other forms of social stress, which can generate or exacerbate mental health issues (Morgan et al., 2004). This issue is complex because social adversity can contribute to the o</w:t>
      </w:r>
      <w:r>
        <w:rPr>
          <w:rFonts w:ascii="Times New Roman" w:eastAsia="Times New Roman" w:hAnsi="Times New Roman" w:cs="Times New Roman"/>
        </w:rPr>
        <w:t>nset of Schizophrenia, but even the onset of schizophrenia can contribute to social adversity. Furthermore, the expression of responses to circumstances and mental illness are present but fine. Specifically, experiences of discrimination can lead to increa</w:t>
      </w:r>
      <w:r>
        <w:rPr>
          <w:rFonts w:ascii="Times New Roman" w:eastAsia="Times New Roman" w:hAnsi="Times New Roman" w:cs="Times New Roman"/>
        </w:rPr>
        <w:t>sed psychological stress, a well-</w:t>
      </w:r>
      <w:r>
        <w:rPr>
          <w:rFonts w:ascii="Times New Roman" w:eastAsia="Times New Roman" w:hAnsi="Times New Roman" w:cs="Times New Roman"/>
        </w:rPr>
        <w:lastRenderedPageBreak/>
        <w:t>established risk factor for Schizophrenia. On the other hand, a person could express behaviors that resemble Schizophrenic symptoms like demotivation and flat affect; it could be a safeguard in response to discrimination. D</w:t>
      </w:r>
      <w:r>
        <w:rPr>
          <w:rFonts w:ascii="Times New Roman" w:eastAsia="Times New Roman" w:hAnsi="Times New Roman" w:cs="Times New Roman"/>
        </w:rPr>
        <w:t>iscrimination, in this context, can be understood as a chronic stressor that, over time, can lead to a variety of negative health outcomes.</w:t>
      </w:r>
    </w:p>
    <w:p w14:paraId="00000025" w14:textId="77777777" w:rsidR="00557871" w:rsidRDefault="00DE62BF">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t>To understand the specific relationship between social adversity and psychotic illness Das-Munshi et al. (2018) cond</w:t>
      </w:r>
      <w:r>
        <w:rPr>
          <w:rFonts w:ascii="Times New Roman" w:eastAsia="Times New Roman" w:hAnsi="Times New Roman" w:cs="Times New Roman"/>
        </w:rPr>
        <w:t>ucted a study focusing on the experiences of racism and discrimination among minority groups. Their findings indicate a clear association between experiences of racism and increased levels of paranoia and hallucinations. The study focused on ethnic density</w:t>
      </w:r>
      <w:r>
        <w:rPr>
          <w:rFonts w:ascii="Times New Roman" w:eastAsia="Times New Roman" w:hAnsi="Times New Roman" w:cs="Times New Roman"/>
        </w:rPr>
        <w:t xml:space="preserve"> and how being with the same ethnicity could reduce the incidence of psychotic illness further bolstering the idea that minorities are more vulnerable due to lower ethnic density in their respective demographics</w:t>
      </w:r>
      <w:r>
        <w:rPr>
          <w:rFonts w:ascii="Times New Roman" w:eastAsia="Times New Roman" w:hAnsi="Times New Roman" w:cs="Times New Roman"/>
          <w:b/>
        </w:rPr>
        <w:t>. T</w:t>
      </w:r>
      <w:r>
        <w:rPr>
          <w:rFonts w:ascii="Times New Roman" w:eastAsia="Times New Roman" w:hAnsi="Times New Roman" w:cs="Times New Roman"/>
        </w:rPr>
        <w:t>his study implicates experiences of discri</w:t>
      </w:r>
      <w:r>
        <w:rPr>
          <w:rFonts w:ascii="Times New Roman" w:eastAsia="Times New Roman" w:hAnsi="Times New Roman" w:cs="Times New Roman"/>
        </w:rPr>
        <w:t xml:space="preserve">mination as one of the causes of Schizophrenic symptoms, </w:t>
      </w:r>
      <w:del w:id="2" w:author="Shaalan Farouk" w:date="2023-05-21T20:54:00Z">
        <w:r w:rsidDel="008F086C">
          <w:rPr>
            <w:rFonts w:ascii="Times New Roman" w:eastAsia="Times New Roman" w:hAnsi="Times New Roman" w:cs="Times New Roman"/>
          </w:rPr>
          <w:delText xml:space="preserve"> </w:delText>
        </w:r>
      </w:del>
      <w:r>
        <w:rPr>
          <w:rFonts w:ascii="Times New Roman" w:eastAsia="Times New Roman" w:hAnsi="Times New Roman" w:cs="Times New Roman"/>
        </w:rPr>
        <w:t xml:space="preserve">rather than an alternative explanation for the expression of symptoms. However, an article by </w:t>
      </w:r>
      <w:proofErr w:type="spellStart"/>
      <w:r>
        <w:rPr>
          <w:rFonts w:ascii="Times New Roman" w:eastAsia="Times New Roman" w:hAnsi="Times New Roman" w:cs="Times New Roman"/>
        </w:rPr>
        <w:t>Veling</w:t>
      </w:r>
      <w:proofErr w:type="spellEnd"/>
      <w:r>
        <w:rPr>
          <w:rFonts w:ascii="Times New Roman" w:eastAsia="Times New Roman" w:hAnsi="Times New Roman" w:cs="Times New Roman"/>
        </w:rPr>
        <w:t xml:space="preserve"> et al (2008)</w:t>
      </w:r>
      <w:r>
        <w:rPr>
          <w:rFonts w:ascii="Times New Roman" w:eastAsia="Times New Roman" w:hAnsi="Times New Roman" w:cs="Times New Roman"/>
          <w:b/>
        </w:rPr>
        <w:t xml:space="preserve"> </w:t>
      </w:r>
      <w:r>
        <w:rPr>
          <w:rFonts w:ascii="Times New Roman" w:eastAsia="Times New Roman" w:hAnsi="Times New Roman" w:cs="Times New Roman"/>
        </w:rPr>
        <w:t>suggested that instances of perceived discrimination of individuals were not a risk-</w:t>
      </w:r>
      <w:r>
        <w:rPr>
          <w:rFonts w:ascii="Times New Roman" w:eastAsia="Times New Roman" w:hAnsi="Times New Roman" w:cs="Times New Roman"/>
        </w:rPr>
        <w:t xml:space="preserve">factor in the onset of Schizophrenia, amongst immigrants within the Netherlands. Given the specific context of the study, the findings are not necessarily generalizable but suggest the investigation of other, more prominent risk factors is necessary. </w:t>
      </w:r>
    </w:p>
    <w:p w14:paraId="00000026" w14:textId="613CC179" w:rsidR="00557871" w:rsidRDefault="00DE62BF">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t>Asid</w:t>
      </w:r>
      <w:r>
        <w:rPr>
          <w:rFonts w:ascii="Times New Roman" w:eastAsia="Times New Roman" w:hAnsi="Times New Roman" w:cs="Times New Roman"/>
        </w:rPr>
        <w:t xml:space="preserve">e from discrimination, socio-economic status is an important risk factor; there is a correlation between minorities and lower-socioeconomic status which needs to be considered as an independent possible factor for the increased incidence of schizophrenia. </w:t>
      </w:r>
      <w:r>
        <w:rPr>
          <w:rFonts w:ascii="Times New Roman" w:eastAsia="Times New Roman" w:hAnsi="Times New Roman" w:cs="Times New Roman"/>
        </w:rPr>
        <w:t>Cooper (2005) conducted a database review of schizophrenia incidence and socio-economic status. His findings suggested that the incidence of schizophrenia was higher in lower socio-economic backgrounds, specifically in immigrant populations highlighting it</w:t>
      </w:r>
      <w:r>
        <w:rPr>
          <w:rFonts w:ascii="Times New Roman" w:eastAsia="Times New Roman" w:hAnsi="Times New Roman" w:cs="Times New Roman"/>
        </w:rPr>
        <w:t xml:space="preserve"> as a risk factor. The study demonstrated support for the ‘environmental breeder’ hypothesis that indicates there are certain environmental factors like low-economic factors which are enough to facilitate the manifestation of schizophrenia. ‘pre- and perin</w:t>
      </w:r>
      <w:r>
        <w:rPr>
          <w:rFonts w:ascii="Times New Roman" w:eastAsia="Times New Roman" w:hAnsi="Times New Roman" w:cs="Times New Roman"/>
        </w:rPr>
        <w:t xml:space="preserve">atal factors, such as abnormal pregnancy, obstetric complications and low birth weight, are associated on the one hand with schizophrenia risk’ (Cooper, 2005).  A key feature of this study is that it demonstrates that the low socioeconomic status of </w:t>
      </w:r>
      <w:r>
        <w:rPr>
          <w:rFonts w:ascii="Times New Roman" w:eastAsia="Times New Roman" w:hAnsi="Times New Roman" w:cs="Times New Roman"/>
        </w:rPr>
        <w:lastRenderedPageBreak/>
        <w:t>ethnic</w:t>
      </w:r>
      <w:r>
        <w:rPr>
          <w:rFonts w:ascii="Times New Roman" w:eastAsia="Times New Roman" w:hAnsi="Times New Roman" w:cs="Times New Roman"/>
        </w:rPr>
        <w:t xml:space="preserve"> minorities could not be explained by the downward social drift hypothesis. This hypothesis suggests that individuals with schizophrenia experience a downward socioeconomic shift, due to their illness and its effect on education and careers. The theory imp</w:t>
      </w:r>
      <w:r>
        <w:rPr>
          <w:rFonts w:ascii="Times New Roman" w:eastAsia="Times New Roman" w:hAnsi="Times New Roman" w:cs="Times New Roman"/>
        </w:rPr>
        <w:t>lies that the incidence of schizophrenia is what causes the socioeconomic shift, whereas the study suggests that the socioeconomic factors are precursors to the onset of the illness. While the social-drift does exist in his population, his study demonstrat</w:t>
      </w:r>
      <w:r>
        <w:rPr>
          <w:rFonts w:ascii="Times New Roman" w:eastAsia="Times New Roman" w:hAnsi="Times New Roman" w:cs="Times New Roman"/>
        </w:rPr>
        <w:t>es that this in itself was not enough of an explanation of the incidence of schizophrenia in the immigrant population in the UK whose socio-</w:t>
      </w:r>
      <w:r>
        <w:rPr>
          <w:rFonts w:ascii="Times New Roman" w:eastAsia="Times New Roman" w:hAnsi="Times New Roman" w:cs="Times New Roman"/>
        </w:rPr>
        <w:t>e</w:t>
      </w:r>
      <w:r>
        <w:rPr>
          <w:rFonts w:ascii="Times New Roman" w:eastAsia="Times New Roman" w:hAnsi="Times New Roman" w:cs="Times New Roman"/>
        </w:rPr>
        <w:t xml:space="preserve">conomic backgrounds were determined by other factors. </w:t>
      </w:r>
      <w:proofErr w:type="gramStart"/>
      <w:r>
        <w:rPr>
          <w:rFonts w:ascii="Times New Roman" w:eastAsia="Times New Roman" w:hAnsi="Times New Roman" w:cs="Times New Roman"/>
        </w:rPr>
        <w:t>Hence</w:t>
      </w:r>
      <w:proofErr w:type="gramEnd"/>
      <w:r>
        <w:rPr>
          <w:rFonts w:ascii="Times New Roman" w:eastAsia="Times New Roman" w:hAnsi="Times New Roman" w:cs="Times New Roman"/>
        </w:rPr>
        <w:t xml:space="preserve"> he highlights the importance of socio-economic status a</w:t>
      </w:r>
      <w:r>
        <w:rPr>
          <w:rFonts w:ascii="Times New Roman" w:eastAsia="Times New Roman" w:hAnsi="Times New Roman" w:cs="Times New Roman"/>
        </w:rPr>
        <w:t xml:space="preserve">s a risk factor but suggests that it is not enough to be judged as ‘neither a sufficient or necessary cause.’ This clearly indicates the strength of SES background as a risk factor but, like discrimination, not independently a strong enough one. </w:t>
      </w:r>
    </w:p>
    <w:p w14:paraId="00000027" w14:textId="77777777" w:rsidR="00557871" w:rsidRDefault="00DE62BF">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need </w:t>
      </w:r>
      <w:r>
        <w:rPr>
          <w:rFonts w:ascii="Times New Roman" w:eastAsia="Times New Roman" w:hAnsi="Times New Roman" w:cs="Times New Roman"/>
        </w:rPr>
        <w:t xml:space="preserve">to investigate more social factors is further strengthened by Kirkbride et al (2018) who studied psychosis incidence in the Black Minority Ethnic group in Britain. They found that elevated psychoses </w:t>
      </w:r>
      <w:proofErr w:type="gramStart"/>
      <w:r>
        <w:rPr>
          <w:rFonts w:ascii="Times New Roman" w:eastAsia="Times New Roman" w:hAnsi="Times New Roman" w:cs="Times New Roman"/>
        </w:rPr>
        <w:t>was</w:t>
      </w:r>
      <w:proofErr w:type="gramEnd"/>
      <w:r>
        <w:rPr>
          <w:rFonts w:ascii="Times New Roman" w:eastAsia="Times New Roman" w:hAnsi="Times New Roman" w:cs="Times New Roman"/>
        </w:rPr>
        <w:t xml:space="preserve"> not explained by lower socio-</w:t>
      </w:r>
      <w:proofErr w:type="spellStart"/>
      <w:r>
        <w:rPr>
          <w:rFonts w:ascii="Times New Roman" w:eastAsia="Times New Roman" w:hAnsi="Times New Roman" w:cs="Times New Roman"/>
        </w:rPr>
        <w:t>econimic</w:t>
      </w:r>
      <w:proofErr w:type="spellEnd"/>
      <w:r>
        <w:rPr>
          <w:rFonts w:ascii="Times New Roman" w:eastAsia="Times New Roman" w:hAnsi="Times New Roman" w:cs="Times New Roman"/>
        </w:rPr>
        <w:t xml:space="preserve"> status of the B</w:t>
      </w:r>
      <w:r>
        <w:rPr>
          <w:rFonts w:ascii="Times New Roman" w:eastAsia="Times New Roman" w:hAnsi="Times New Roman" w:cs="Times New Roman"/>
        </w:rPr>
        <w:t>ME population and was misattributed as a result of socio-economic drift. It is important to note that this study focuses on general psychotic-illnesses but the risk factors remain the same. This study indicates that in some cases SES background is not a ri</w:t>
      </w:r>
      <w:r>
        <w:rPr>
          <w:rFonts w:ascii="Times New Roman" w:eastAsia="Times New Roman" w:hAnsi="Times New Roman" w:cs="Times New Roman"/>
        </w:rPr>
        <w:t>sk-factor within minorities suggesting that some other factors be considered to explain the higher diagnosis of Schizophrenia within racial and ethnic minorities.</w:t>
      </w:r>
    </w:p>
    <w:p w14:paraId="00000028" w14:textId="77777777" w:rsidR="00557871" w:rsidRDefault="00DE62BF">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t>Morgan et al (2009) suggests that the relationship between minorities and Schizophrenia is mo</w:t>
      </w:r>
      <w:r>
        <w:rPr>
          <w:rFonts w:ascii="Times New Roman" w:eastAsia="Times New Roman" w:hAnsi="Times New Roman" w:cs="Times New Roman"/>
        </w:rPr>
        <w:t xml:space="preserve">re complex than just discrimination or socio-economic status as it </w:t>
      </w:r>
      <w:proofErr w:type="gramStart"/>
      <w:r>
        <w:rPr>
          <w:rFonts w:ascii="Times New Roman" w:eastAsia="Times New Roman" w:hAnsi="Times New Roman" w:cs="Times New Roman"/>
        </w:rPr>
        <w:t>is  modulated</w:t>
      </w:r>
      <w:proofErr w:type="gramEnd"/>
      <w:r>
        <w:rPr>
          <w:rFonts w:ascii="Times New Roman" w:eastAsia="Times New Roman" w:hAnsi="Times New Roman" w:cs="Times New Roman"/>
        </w:rPr>
        <w:t xml:space="preserve"> by factors such as coping mechanisms and genetic predispositions. For example, in the UK, The Black Caribbean and African population develop five times more Schizophrenia than</w:t>
      </w:r>
      <w:r>
        <w:rPr>
          <w:rFonts w:ascii="Times New Roman" w:eastAsia="Times New Roman" w:hAnsi="Times New Roman" w:cs="Times New Roman"/>
        </w:rPr>
        <w:t xml:space="preserve"> the white population and according to the authors this is linked to a broad range of social factors which tend to have a ‘developmental trajectory characterized by increased likelihood of exposure to subsequent adversities, each of which is likely to have</w:t>
      </w:r>
      <w:r>
        <w:rPr>
          <w:rFonts w:ascii="Times New Roman" w:eastAsia="Times New Roman" w:hAnsi="Times New Roman" w:cs="Times New Roman"/>
        </w:rPr>
        <w:t xml:space="preserve"> a compounding effect’ (Morgan et al 2007.) According to the study minorities that experience social exclusion, poor access to education and opportunities and discrimination all contribute to poor future </w:t>
      </w:r>
      <w:r>
        <w:rPr>
          <w:rFonts w:ascii="Times New Roman" w:eastAsia="Times New Roman" w:hAnsi="Times New Roman" w:cs="Times New Roman"/>
        </w:rPr>
        <w:lastRenderedPageBreak/>
        <w:t>outcomes and these risks can predate the onset of sy</w:t>
      </w:r>
      <w:r>
        <w:rPr>
          <w:rFonts w:ascii="Times New Roman" w:eastAsia="Times New Roman" w:hAnsi="Times New Roman" w:cs="Times New Roman"/>
        </w:rPr>
        <w:t>mptoms of psychosis or increase the risk of developing psychosis in a dose-response fashion. This reinforces the idea of the previous literature of which social factors contribute to Schizophrenia and additionally explain how they interact and compound the</w:t>
      </w:r>
      <w:r>
        <w:rPr>
          <w:rFonts w:ascii="Times New Roman" w:eastAsia="Times New Roman" w:hAnsi="Times New Roman" w:cs="Times New Roman"/>
        </w:rPr>
        <w:t xml:space="preserve"> risk of developing psychosis. Majority of the literature suggests that while developing psychosis itself can lead to social adversity, the key reason for higher incidence of Schizophrenia in fact a complex combination of social adversities including discr</w:t>
      </w:r>
      <w:r>
        <w:rPr>
          <w:rFonts w:ascii="Times New Roman" w:eastAsia="Times New Roman" w:hAnsi="Times New Roman" w:cs="Times New Roman"/>
        </w:rPr>
        <w:t>imination, socioeconomic status and coping mechanisms that minorities experience at different levels that can create a strong predisposition for developing Schizophrenia.</w:t>
      </w:r>
    </w:p>
    <w:p w14:paraId="00000029" w14:textId="77777777" w:rsidR="00557871" w:rsidRDefault="00DE62BF">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 Another important consideration brought up by Morgan et al is the biological implica</w:t>
      </w:r>
      <w:r>
        <w:rPr>
          <w:rFonts w:ascii="Times New Roman" w:eastAsia="Times New Roman" w:hAnsi="Times New Roman" w:cs="Times New Roman"/>
        </w:rPr>
        <w:t xml:space="preserve">tions </w:t>
      </w:r>
      <w:proofErr w:type="gramStart"/>
      <w:r>
        <w:rPr>
          <w:rFonts w:ascii="Times New Roman" w:eastAsia="Times New Roman" w:hAnsi="Times New Roman" w:cs="Times New Roman"/>
        </w:rPr>
        <w:t>of  social</w:t>
      </w:r>
      <w:proofErr w:type="gramEnd"/>
      <w:r>
        <w:rPr>
          <w:rFonts w:ascii="Times New Roman" w:eastAsia="Times New Roman" w:hAnsi="Times New Roman" w:cs="Times New Roman"/>
        </w:rPr>
        <w:t xml:space="preserve"> adversity. Social adversity leads to the sensitization of the mesolimbic dopaminergic system and increased activation of the hypothalamic–pituitary–adrenal (HPA) axis. These are important given that dopaminergic activity is closely linked </w:t>
      </w:r>
      <w:r>
        <w:rPr>
          <w:rFonts w:ascii="Times New Roman" w:eastAsia="Times New Roman" w:hAnsi="Times New Roman" w:cs="Times New Roman"/>
        </w:rPr>
        <w:t xml:space="preserve">with incidence of psychotic symptoms. Social adversity also affects the structure and functioning of the amygdala and corpus callosum which have been implicated in Schizophrenia. </w:t>
      </w:r>
      <w:proofErr w:type="gramStart"/>
      <w:r>
        <w:rPr>
          <w:rFonts w:ascii="Times New Roman" w:eastAsia="Times New Roman" w:hAnsi="Times New Roman" w:cs="Times New Roman"/>
        </w:rPr>
        <w:t>Finally</w:t>
      </w:r>
      <w:proofErr w:type="gramEnd"/>
      <w:r>
        <w:rPr>
          <w:rFonts w:ascii="Times New Roman" w:eastAsia="Times New Roman" w:hAnsi="Times New Roman" w:cs="Times New Roman"/>
        </w:rPr>
        <w:t xml:space="preserve"> they suggest that genetic vulnerability and its interaction with the </w:t>
      </w:r>
      <w:r>
        <w:rPr>
          <w:rFonts w:ascii="Times New Roman" w:eastAsia="Times New Roman" w:hAnsi="Times New Roman" w:cs="Times New Roman"/>
        </w:rPr>
        <w:t>aforementioned social factors can be one of the most important predictors in developing Schizophrenia.</w:t>
      </w:r>
      <w:r>
        <w:rPr>
          <w:rFonts w:ascii="Times New Roman" w:eastAsia="Times New Roman" w:hAnsi="Times New Roman" w:cs="Times New Roman"/>
          <w:b/>
        </w:rPr>
        <w:t xml:space="preserve"> </w:t>
      </w:r>
      <w:r>
        <w:rPr>
          <w:rFonts w:ascii="Times New Roman" w:eastAsia="Times New Roman" w:hAnsi="Times New Roman" w:cs="Times New Roman"/>
        </w:rPr>
        <w:t>The concrete biological implications increase vulnerability and highlight the multi-layered effect of social adversity in creating a predisposition for S</w:t>
      </w:r>
      <w:r>
        <w:rPr>
          <w:rFonts w:ascii="Times New Roman" w:eastAsia="Times New Roman" w:hAnsi="Times New Roman" w:cs="Times New Roman"/>
        </w:rPr>
        <w:t>chizophrenia within racial and ethnic minorities. While the genetic factors here are addressed as a consequence of adversity, it is also important to explore the possibility of genetic causes.</w:t>
      </w:r>
    </w:p>
    <w:p w14:paraId="0000002A" w14:textId="77777777" w:rsidR="00557871" w:rsidRDefault="00DE62BF">
      <w:pPr>
        <w:spacing w:before="240" w:after="240" w:line="480" w:lineRule="auto"/>
        <w:jc w:val="both"/>
        <w:rPr>
          <w:rFonts w:ascii="Times New Roman" w:eastAsia="Times New Roman" w:hAnsi="Times New Roman" w:cs="Times New Roman"/>
          <w:i/>
          <w:u w:val="single"/>
        </w:rPr>
      </w:pPr>
      <w:r>
        <w:rPr>
          <w:rFonts w:ascii="Times New Roman" w:eastAsia="Times New Roman" w:hAnsi="Times New Roman" w:cs="Times New Roman"/>
          <w:i/>
          <w:u w:val="single"/>
        </w:rPr>
        <w:t>Genetic Links</w:t>
      </w:r>
    </w:p>
    <w:p w14:paraId="0000002B" w14:textId="77777777" w:rsidR="00557871" w:rsidRDefault="00DE62BF">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rPr>
        <w:t xml:space="preserve">Genetic differences between different racial and </w:t>
      </w:r>
      <w:r>
        <w:rPr>
          <w:rFonts w:ascii="Times New Roman" w:eastAsia="Times New Roman" w:hAnsi="Times New Roman" w:cs="Times New Roman"/>
        </w:rPr>
        <w:t>ethnic groups have been debated as a potential factor that leads to the difference in diagnosis of Schizophrenia in different minorities. While socio-cultural biases and systematized racism and adversity clearly influence the onset. diagnosis and subsequen</w:t>
      </w:r>
      <w:r>
        <w:rPr>
          <w:rFonts w:ascii="Times New Roman" w:eastAsia="Times New Roman" w:hAnsi="Times New Roman" w:cs="Times New Roman"/>
        </w:rPr>
        <w:t xml:space="preserve">t treatment of the disorder, the possibility of objective biological differences cannot be discounted. The genetic cause of </w:t>
      </w:r>
      <w:r>
        <w:rPr>
          <w:rFonts w:ascii="Times New Roman" w:eastAsia="Times New Roman" w:hAnsi="Times New Roman" w:cs="Times New Roman"/>
        </w:rPr>
        <w:lastRenderedPageBreak/>
        <w:t xml:space="preserve">schizophrenia is itself unclear because of complex gene interactions, hence the existing literature is limited but pertinent. </w:t>
      </w:r>
    </w:p>
    <w:p w14:paraId="0000002C" w14:textId="77777777" w:rsidR="00557871" w:rsidRDefault="00DE62BF">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rPr>
        <w:tab/>
        <w:t>A st</w:t>
      </w:r>
      <w:r>
        <w:rPr>
          <w:rFonts w:ascii="Times New Roman" w:eastAsia="Times New Roman" w:hAnsi="Times New Roman" w:cs="Times New Roman"/>
        </w:rPr>
        <w:t xml:space="preserve">udy by Turetsky et al. (2015) explores the effect of a viable genetic endophenotype, a genetic predisposition seen as observable clinical behavior, on a brainwave pattern, P300 that reduces in amplitude for schizophrenic patients. The study found that for </w:t>
      </w:r>
      <w:r>
        <w:rPr>
          <w:rFonts w:ascii="Times New Roman" w:eastAsia="Times New Roman" w:hAnsi="Times New Roman" w:cs="Times New Roman"/>
        </w:rPr>
        <w:t>people who had not used drugs in the past, the patterns were similar across racial groups. But for previous drug-users, healthy African-Americans had similar brainwave patterns to African-American’s with Schizophrenia but this was not the case for the othe</w:t>
      </w:r>
      <w:r>
        <w:rPr>
          <w:rFonts w:ascii="Times New Roman" w:eastAsia="Times New Roman" w:hAnsi="Times New Roman" w:cs="Times New Roman"/>
        </w:rPr>
        <w:t xml:space="preserve">r racial groups. Hence this difference indicates that with the interaction of substance use, even non-schizophrenic African-American’s exhibit a particular brainwave pattern that other races do not, which can be a potential predisposition for the illness. </w:t>
      </w:r>
      <w:r>
        <w:rPr>
          <w:rFonts w:ascii="Times New Roman" w:eastAsia="Times New Roman" w:hAnsi="Times New Roman" w:cs="Times New Roman"/>
        </w:rPr>
        <w:t xml:space="preserve">However, the study did not claim to conclude this with any certainty just that a genetic difference between the two groups did exist in the context of Schizophrenia. </w:t>
      </w:r>
    </w:p>
    <w:p w14:paraId="0000002D" w14:textId="77777777" w:rsidR="00557871" w:rsidRDefault="00DE62BF">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The possibility of genetic differences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confirmed by another study by Kaufmann et al</w:t>
      </w:r>
      <w:r>
        <w:rPr>
          <w:rFonts w:ascii="Times New Roman" w:eastAsia="Times New Roman" w:hAnsi="Times New Roman" w:cs="Times New Roman"/>
        </w:rPr>
        <w:t xml:space="preserve"> (1998) who used genetic screening (genome wide scans) using short-tandem-repeat markers to look for genetic markers linked to schizophrenia. The study did not find promising links in specific criteria, they did find certain links within chromosomes that c</w:t>
      </w:r>
      <w:r>
        <w:rPr>
          <w:rFonts w:ascii="Times New Roman" w:eastAsia="Times New Roman" w:hAnsi="Times New Roman" w:cs="Times New Roman"/>
        </w:rPr>
        <w:t xml:space="preserve">ould be implicated as a cause of Schizophrenia. The biomarkers within these chromosomes were different for African-American samples than they were for European-American samples. Certain chromosomal linkages of Chromosome 10 are found in Caucasian American </w:t>
      </w:r>
      <w:r>
        <w:rPr>
          <w:rFonts w:ascii="Times New Roman" w:eastAsia="Times New Roman" w:hAnsi="Times New Roman" w:cs="Times New Roman"/>
        </w:rPr>
        <w:t>schizophrenic patients but not in families of African American schizophrenic patients. (</w:t>
      </w:r>
      <w:proofErr w:type="spellStart"/>
      <w:r>
        <w:rPr>
          <w:rFonts w:ascii="Times New Roman" w:eastAsia="Times New Roman" w:hAnsi="Times New Roman" w:cs="Times New Roman"/>
        </w:rPr>
        <w:t>Faraone</w:t>
      </w:r>
      <w:proofErr w:type="spellEnd"/>
      <w:r>
        <w:rPr>
          <w:rFonts w:ascii="Times New Roman" w:eastAsia="Times New Roman" w:hAnsi="Times New Roman" w:cs="Times New Roman"/>
        </w:rPr>
        <w:t xml:space="preserve"> et al, 1998). These genetic differences and their epigenetic manifestation can partially explain why schizophrenia prevalence varies amongst ethnic groups in Am</w:t>
      </w:r>
      <w:r>
        <w:rPr>
          <w:rFonts w:ascii="Times New Roman" w:eastAsia="Times New Roman" w:hAnsi="Times New Roman" w:cs="Times New Roman"/>
        </w:rPr>
        <w:t xml:space="preserve">erica. However, the specific interactions with the environment were not explored in depth, although the aforementioned study by </w:t>
      </w:r>
      <w:proofErr w:type="spellStart"/>
      <w:r>
        <w:rPr>
          <w:rFonts w:ascii="Times New Roman" w:eastAsia="Times New Roman" w:hAnsi="Times New Roman" w:cs="Times New Roman"/>
        </w:rPr>
        <w:t>Barsnehan</w:t>
      </w:r>
      <w:proofErr w:type="spellEnd"/>
      <w:r>
        <w:rPr>
          <w:rFonts w:ascii="Times New Roman" w:eastAsia="Times New Roman" w:hAnsi="Times New Roman" w:cs="Times New Roman"/>
        </w:rPr>
        <w:t xml:space="preserve"> et al suggests some of the ways in which social factors can influence gene expression as well. Overall, while there ar</w:t>
      </w:r>
      <w:r>
        <w:rPr>
          <w:rFonts w:ascii="Times New Roman" w:eastAsia="Times New Roman" w:hAnsi="Times New Roman" w:cs="Times New Roman"/>
        </w:rPr>
        <w:t>e certain genetic differences in ethnic and racial groups linked to Schizophrenia, the exact effect and the extent to which this creates a predisposition is still unclear. The volume and agreement of research in social and clinician factors are still stron</w:t>
      </w:r>
      <w:r>
        <w:rPr>
          <w:rFonts w:ascii="Times New Roman" w:eastAsia="Times New Roman" w:hAnsi="Times New Roman" w:cs="Times New Roman"/>
        </w:rPr>
        <w:t xml:space="preserve">ger than that of genetics, although its influence is significant to consider. </w:t>
      </w:r>
      <w:r>
        <w:rPr>
          <w:rFonts w:ascii="Times New Roman" w:eastAsia="Times New Roman" w:hAnsi="Times New Roman" w:cs="Times New Roman"/>
        </w:rPr>
        <w:lastRenderedPageBreak/>
        <w:t xml:space="preserve">These three factors in combination explain how psychiatric bias, sociocultural factors and genetics can lead to the difference in diagnosis of Schizophrenia in racial and ethnic </w:t>
      </w:r>
      <w:r>
        <w:rPr>
          <w:rFonts w:ascii="Times New Roman" w:eastAsia="Times New Roman" w:hAnsi="Times New Roman" w:cs="Times New Roman"/>
        </w:rPr>
        <w:t>minorities.</w:t>
      </w:r>
    </w:p>
    <w:p w14:paraId="0000002E" w14:textId="77777777" w:rsidR="00557871" w:rsidRDefault="00557871">
      <w:pPr>
        <w:spacing w:before="240" w:after="240"/>
        <w:ind w:firstLine="720"/>
        <w:jc w:val="both"/>
        <w:rPr>
          <w:rFonts w:ascii="Times New Roman" w:eastAsia="Times New Roman" w:hAnsi="Times New Roman" w:cs="Times New Roman"/>
          <w:b/>
          <w:u w:val="single"/>
        </w:rPr>
      </w:pPr>
    </w:p>
    <w:p w14:paraId="00000030" w14:textId="72D71B44" w:rsidR="00557871" w:rsidRDefault="008F086C">
      <w:pPr>
        <w:spacing w:before="240" w:after="240"/>
        <w:jc w:val="both"/>
        <w:rPr>
          <w:ins w:id="3" w:author="Shaalan Farouk" w:date="2023-05-21T21:06:00Z"/>
          <w:rFonts w:ascii="Times New Roman" w:eastAsia="Times New Roman" w:hAnsi="Times New Roman" w:cs="Times New Roman"/>
          <w:i/>
        </w:rPr>
      </w:pPr>
      <w:r>
        <w:rPr>
          <w:rFonts w:ascii="Times New Roman" w:eastAsia="Times New Roman" w:hAnsi="Times New Roman" w:cs="Times New Roman"/>
          <w:i/>
        </w:rPr>
        <w:t>This is a very good assignment for which you have completed a considerable amount of research. In parti</w:t>
      </w:r>
      <w:r w:rsidR="00DE62BF">
        <w:rPr>
          <w:rFonts w:ascii="Times New Roman" w:eastAsia="Times New Roman" w:hAnsi="Times New Roman" w:cs="Times New Roman"/>
          <w:i/>
        </w:rPr>
        <w:t xml:space="preserve">cular you have done in considering how concomitant factors, such as ethnic minority and socio-economic, status may interact with one another. It is a complex picture and you provide a very balanced account. In places your writing is not very clear, so that is an area you should improve upon. You also need to improve in the way that you cite previous research. See the APA for guidance of citing work for psychology papers. </w:t>
      </w:r>
    </w:p>
    <w:p w14:paraId="413DF784" w14:textId="715C2AB7" w:rsidR="00DE62BF" w:rsidRDefault="00DE62BF">
      <w:pPr>
        <w:spacing w:before="240" w:after="240"/>
        <w:jc w:val="both"/>
        <w:rPr>
          <w:rFonts w:ascii="Times New Roman" w:eastAsia="Times New Roman" w:hAnsi="Times New Roman" w:cs="Times New Roman"/>
          <w:i/>
        </w:rPr>
      </w:pPr>
      <w:ins w:id="4" w:author="Shaalan Farouk" w:date="2023-05-21T21:06:00Z">
        <w:r>
          <w:rPr>
            <w:rFonts w:ascii="Times New Roman" w:eastAsia="Times New Roman" w:hAnsi="Times New Roman" w:cs="Times New Roman"/>
            <w:i/>
          </w:rPr>
          <w:t>Grade 37/40</w:t>
        </w:r>
      </w:ins>
      <w:bookmarkStart w:id="5" w:name="_GoBack"/>
      <w:bookmarkEnd w:id="5"/>
    </w:p>
    <w:p w14:paraId="152360BC" w14:textId="77777777" w:rsidR="00DE62BF" w:rsidRPr="008F086C" w:rsidRDefault="00DE62BF">
      <w:pPr>
        <w:spacing w:before="240" w:after="240"/>
        <w:jc w:val="both"/>
        <w:rPr>
          <w:rFonts w:ascii="Times New Roman" w:eastAsia="Times New Roman" w:hAnsi="Times New Roman" w:cs="Times New Roman"/>
          <w:i/>
        </w:rPr>
      </w:pPr>
    </w:p>
    <w:p w14:paraId="00000031" w14:textId="77777777" w:rsidR="00557871" w:rsidRDefault="00557871">
      <w:pPr>
        <w:spacing w:before="240" w:after="240"/>
        <w:jc w:val="both"/>
        <w:rPr>
          <w:rFonts w:ascii="Times New Roman" w:eastAsia="Times New Roman" w:hAnsi="Times New Roman" w:cs="Times New Roman"/>
          <w:i/>
          <w:u w:val="single"/>
        </w:rPr>
      </w:pPr>
    </w:p>
    <w:p w14:paraId="00000032" w14:textId="77777777" w:rsidR="00557871" w:rsidRDefault="00557871">
      <w:pPr>
        <w:spacing w:before="240" w:after="240"/>
        <w:jc w:val="both"/>
        <w:rPr>
          <w:rFonts w:ascii="Times New Roman" w:eastAsia="Times New Roman" w:hAnsi="Times New Roman" w:cs="Times New Roman"/>
          <w:i/>
          <w:u w:val="single"/>
        </w:rPr>
      </w:pPr>
    </w:p>
    <w:p w14:paraId="00000033" w14:textId="77777777" w:rsidR="00557871" w:rsidRDefault="00DE62BF">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rPr>
        <w:t xml:space="preserve">  </w:t>
      </w:r>
      <w:r>
        <w:rPr>
          <w:rFonts w:ascii="Times New Roman" w:eastAsia="Times New Roman" w:hAnsi="Times New Roman" w:cs="Times New Roman"/>
          <w:i/>
          <w:sz w:val="24"/>
          <w:szCs w:val="24"/>
        </w:rPr>
        <w:t>Works Cited</w:t>
      </w:r>
    </w:p>
    <w:p w14:paraId="00000034" w14:textId="77777777" w:rsidR="00557871" w:rsidRDefault="00DE62BF">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Alegria, M., Atkins, M., Farmer, E., Slaton, E., &amp; </w:t>
      </w:r>
      <w:proofErr w:type="spellStart"/>
      <w:r>
        <w:rPr>
          <w:rFonts w:ascii="Times New Roman" w:eastAsia="Times New Roman" w:hAnsi="Times New Roman" w:cs="Times New Roman"/>
          <w:sz w:val="24"/>
          <w:szCs w:val="24"/>
        </w:rPr>
        <w:t>Stelk</w:t>
      </w:r>
      <w:proofErr w:type="spellEnd"/>
      <w:r>
        <w:rPr>
          <w:rFonts w:ascii="Times New Roman" w:eastAsia="Times New Roman" w:hAnsi="Times New Roman" w:cs="Times New Roman"/>
          <w:sz w:val="24"/>
          <w:szCs w:val="24"/>
        </w:rPr>
        <w:t>, W. (2010). One size does not fit all: Taking diversity, culture and context seriously. Administration and Policy in Mental Health and Mental Health Services Research, 37(1–2), 48–60. https://doi.org</w:t>
      </w:r>
      <w:r>
        <w:rPr>
          <w:rFonts w:ascii="Times New Roman" w:eastAsia="Times New Roman" w:hAnsi="Times New Roman" w:cs="Times New Roman"/>
          <w:sz w:val="24"/>
          <w:szCs w:val="24"/>
        </w:rPr>
        <w:t>/10.1007/s10488-010-0283-2</w:t>
      </w:r>
    </w:p>
    <w:p w14:paraId="00000035" w14:textId="77777777" w:rsidR="00557871" w:rsidRDefault="00DE62BF">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Cooper, B. (2005). Immigration and schizophrenia: The Social Causation Hypothesis revisited. British Journal of Psychiatry, 186(5), 361–363. https://doi.org/10.1192/bjp.186.5.361</w:t>
      </w:r>
    </w:p>
    <w:p w14:paraId="00000036" w14:textId="77777777" w:rsidR="00557871" w:rsidRDefault="00DE62BF">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Das-Munshi, J., </w:t>
      </w:r>
      <w:proofErr w:type="spellStart"/>
      <w:r>
        <w:rPr>
          <w:rFonts w:ascii="Times New Roman" w:eastAsia="Times New Roman" w:hAnsi="Times New Roman" w:cs="Times New Roman"/>
          <w:sz w:val="24"/>
          <w:szCs w:val="24"/>
        </w:rPr>
        <w:t>Bhugra</w:t>
      </w:r>
      <w:proofErr w:type="spellEnd"/>
      <w:r>
        <w:rPr>
          <w:rFonts w:ascii="Times New Roman" w:eastAsia="Times New Roman" w:hAnsi="Times New Roman" w:cs="Times New Roman"/>
          <w:sz w:val="24"/>
          <w:szCs w:val="24"/>
        </w:rPr>
        <w:t>, D., &amp; Crawford, M. J. (2018). Ethnic minority inequalities in access to treatments for schizophrenia and schizoaffective disorders: Findings from a nationally representative cross-sectional study. BMC Medicine, 16(1). https://doi.or</w:t>
      </w:r>
      <w:r>
        <w:rPr>
          <w:rFonts w:ascii="Times New Roman" w:eastAsia="Times New Roman" w:hAnsi="Times New Roman" w:cs="Times New Roman"/>
          <w:sz w:val="24"/>
          <w:szCs w:val="24"/>
        </w:rPr>
        <w:t>g/10.1186/s12916-018-1035-5</w:t>
      </w:r>
    </w:p>
    <w:p w14:paraId="00000037" w14:textId="77777777" w:rsidR="00557871" w:rsidRDefault="00DE62BF">
      <w:pPr>
        <w:spacing w:before="240" w:after="240"/>
        <w:ind w:left="5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Faraone</w:t>
      </w:r>
      <w:proofErr w:type="spellEnd"/>
      <w:r>
        <w:rPr>
          <w:rFonts w:ascii="Times New Roman" w:eastAsia="Times New Roman" w:hAnsi="Times New Roman" w:cs="Times New Roman"/>
          <w:sz w:val="24"/>
          <w:szCs w:val="24"/>
        </w:rPr>
        <w:t xml:space="preserve">, S. V., </w:t>
      </w:r>
      <w:proofErr w:type="spellStart"/>
      <w:r>
        <w:rPr>
          <w:rFonts w:ascii="Times New Roman" w:eastAsia="Times New Roman" w:hAnsi="Times New Roman" w:cs="Times New Roman"/>
          <w:sz w:val="24"/>
          <w:szCs w:val="24"/>
        </w:rPr>
        <w:t>Matise</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Svrakic</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Pepple</w:t>
      </w:r>
      <w:proofErr w:type="spellEnd"/>
      <w:r>
        <w:rPr>
          <w:rFonts w:ascii="Times New Roman" w:eastAsia="Times New Roman" w:hAnsi="Times New Roman" w:cs="Times New Roman"/>
          <w:sz w:val="24"/>
          <w:szCs w:val="24"/>
        </w:rPr>
        <w:t xml:space="preserve">, J., Malaspina, D., Suarez, B., </w:t>
      </w:r>
      <w:proofErr w:type="spellStart"/>
      <w:r>
        <w:rPr>
          <w:rFonts w:ascii="Times New Roman" w:eastAsia="Times New Roman" w:hAnsi="Times New Roman" w:cs="Times New Roman"/>
          <w:sz w:val="24"/>
          <w:szCs w:val="24"/>
        </w:rPr>
        <w:t>Hampe</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Zambuto</w:t>
      </w:r>
      <w:proofErr w:type="spellEnd"/>
      <w:r>
        <w:rPr>
          <w:rFonts w:ascii="Times New Roman" w:eastAsia="Times New Roman" w:hAnsi="Times New Roman" w:cs="Times New Roman"/>
          <w:sz w:val="24"/>
          <w:szCs w:val="24"/>
        </w:rPr>
        <w:t xml:space="preserve">, C. T., Schmitt, K., Meyer, J., Markel, P., Lee, H., </w:t>
      </w:r>
      <w:proofErr w:type="spellStart"/>
      <w:r>
        <w:rPr>
          <w:rFonts w:ascii="Times New Roman" w:eastAsia="Times New Roman" w:hAnsi="Times New Roman" w:cs="Times New Roman"/>
          <w:sz w:val="24"/>
          <w:szCs w:val="24"/>
        </w:rPr>
        <w:t>Harkavy</w:t>
      </w:r>
      <w:proofErr w:type="spellEnd"/>
      <w:r>
        <w:rPr>
          <w:rFonts w:ascii="Times New Roman" w:eastAsia="Times New Roman" w:hAnsi="Times New Roman" w:cs="Times New Roman"/>
          <w:sz w:val="24"/>
          <w:szCs w:val="24"/>
        </w:rPr>
        <w:t xml:space="preserve">-Friedman, J., Kaufmann, C., Cloninger, C. R., &amp; </w:t>
      </w:r>
      <w:proofErr w:type="spellStart"/>
      <w:r>
        <w:rPr>
          <w:rFonts w:ascii="Times New Roman" w:eastAsia="Times New Roman" w:hAnsi="Times New Roman" w:cs="Times New Roman"/>
          <w:sz w:val="24"/>
          <w:szCs w:val="24"/>
        </w:rPr>
        <w:t>Tsuang</w:t>
      </w:r>
      <w:proofErr w:type="spellEnd"/>
      <w:r>
        <w:rPr>
          <w:rFonts w:ascii="Times New Roman" w:eastAsia="Times New Roman" w:hAnsi="Times New Roman" w:cs="Times New Roman"/>
          <w:sz w:val="24"/>
          <w:szCs w:val="24"/>
        </w:rPr>
        <w:t>, M. T. (1998)</w:t>
      </w:r>
      <w:r>
        <w:rPr>
          <w:rFonts w:ascii="Times New Roman" w:eastAsia="Times New Roman" w:hAnsi="Times New Roman" w:cs="Times New Roman"/>
          <w:sz w:val="24"/>
          <w:szCs w:val="24"/>
        </w:rPr>
        <w:t>. Genome scan of European-American schizophrenia pedigrees: Results of the NIMH genetics initiative and Millennium Consortium. American Journal of Medical Genetics, 81(4), 290–295. https://doi.org/10.1002/(sici)1096-8628(19980710)81:4&lt;</w:t>
      </w:r>
      <w:proofErr w:type="gramStart"/>
      <w:r>
        <w:rPr>
          <w:rFonts w:ascii="Times New Roman" w:eastAsia="Times New Roman" w:hAnsi="Times New Roman" w:cs="Times New Roman"/>
          <w:sz w:val="24"/>
          <w:szCs w:val="24"/>
        </w:rPr>
        <w:t>290::</w:t>
      </w:r>
      <w:proofErr w:type="gramEnd"/>
      <w:r>
        <w:rPr>
          <w:rFonts w:ascii="Times New Roman" w:eastAsia="Times New Roman" w:hAnsi="Times New Roman" w:cs="Times New Roman"/>
          <w:sz w:val="24"/>
          <w:szCs w:val="24"/>
        </w:rPr>
        <w:t>aid-ajmg3&gt;3.0.co</w:t>
      </w:r>
      <w:r>
        <w:rPr>
          <w:rFonts w:ascii="Times New Roman" w:eastAsia="Times New Roman" w:hAnsi="Times New Roman" w:cs="Times New Roman"/>
          <w:sz w:val="24"/>
          <w:szCs w:val="24"/>
        </w:rPr>
        <w:t>;2-y</w:t>
      </w:r>
    </w:p>
    <w:p w14:paraId="00000038" w14:textId="77777777" w:rsidR="00557871" w:rsidRDefault="00DE62BF">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Kaufmann, C. A., Suarez, B., Malaspina, D., </w:t>
      </w:r>
      <w:proofErr w:type="spellStart"/>
      <w:r>
        <w:rPr>
          <w:rFonts w:ascii="Times New Roman" w:eastAsia="Times New Roman" w:hAnsi="Times New Roman" w:cs="Times New Roman"/>
          <w:sz w:val="24"/>
          <w:szCs w:val="24"/>
        </w:rPr>
        <w:t>Pepple</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Svrakic</w:t>
      </w:r>
      <w:proofErr w:type="spellEnd"/>
      <w:r>
        <w:rPr>
          <w:rFonts w:ascii="Times New Roman" w:eastAsia="Times New Roman" w:hAnsi="Times New Roman" w:cs="Times New Roman"/>
          <w:sz w:val="24"/>
          <w:szCs w:val="24"/>
        </w:rPr>
        <w:t xml:space="preserve">, D., Markel, P. D., Meyer, J., </w:t>
      </w:r>
      <w:proofErr w:type="spellStart"/>
      <w:r>
        <w:rPr>
          <w:rFonts w:ascii="Times New Roman" w:eastAsia="Times New Roman" w:hAnsi="Times New Roman" w:cs="Times New Roman"/>
          <w:sz w:val="24"/>
          <w:szCs w:val="24"/>
        </w:rPr>
        <w:t>Zambuto</w:t>
      </w:r>
      <w:proofErr w:type="spellEnd"/>
      <w:r>
        <w:rPr>
          <w:rFonts w:ascii="Times New Roman" w:eastAsia="Times New Roman" w:hAnsi="Times New Roman" w:cs="Times New Roman"/>
          <w:sz w:val="24"/>
          <w:szCs w:val="24"/>
        </w:rPr>
        <w:t xml:space="preserve">, C. T., Schmitt, K., </w:t>
      </w:r>
      <w:proofErr w:type="spellStart"/>
      <w:r>
        <w:rPr>
          <w:rFonts w:ascii="Times New Roman" w:eastAsia="Times New Roman" w:hAnsi="Times New Roman" w:cs="Times New Roman"/>
          <w:sz w:val="24"/>
          <w:szCs w:val="24"/>
        </w:rPr>
        <w:t>Matise</w:t>
      </w:r>
      <w:proofErr w:type="spellEnd"/>
      <w:r>
        <w:rPr>
          <w:rFonts w:ascii="Times New Roman" w:eastAsia="Times New Roman" w:hAnsi="Times New Roman" w:cs="Times New Roman"/>
          <w:sz w:val="24"/>
          <w:szCs w:val="24"/>
        </w:rPr>
        <w:t xml:space="preserve">, T. C., Friedman, J. M., </w:t>
      </w:r>
      <w:proofErr w:type="spellStart"/>
      <w:r>
        <w:rPr>
          <w:rFonts w:ascii="Times New Roman" w:eastAsia="Times New Roman" w:hAnsi="Times New Roman" w:cs="Times New Roman"/>
          <w:sz w:val="24"/>
          <w:szCs w:val="24"/>
        </w:rPr>
        <w:t>Hampe</w:t>
      </w:r>
      <w:proofErr w:type="spellEnd"/>
      <w:r>
        <w:rPr>
          <w:rFonts w:ascii="Times New Roman" w:eastAsia="Times New Roman" w:hAnsi="Times New Roman" w:cs="Times New Roman"/>
          <w:sz w:val="24"/>
          <w:szCs w:val="24"/>
        </w:rPr>
        <w:t xml:space="preserve">, C., Lee, H., Shore, D., Wynne, D., </w:t>
      </w:r>
      <w:proofErr w:type="spellStart"/>
      <w:r>
        <w:rPr>
          <w:rFonts w:ascii="Times New Roman" w:eastAsia="Times New Roman" w:hAnsi="Times New Roman" w:cs="Times New Roman"/>
          <w:sz w:val="24"/>
          <w:szCs w:val="24"/>
        </w:rPr>
        <w:t>Faraone</w:t>
      </w:r>
      <w:proofErr w:type="spellEnd"/>
      <w:r>
        <w:rPr>
          <w:rFonts w:ascii="Times New Roman" w:eastAsia="Times New Roman" w:hAnsi="Times New Roman" w:cs="Times New Roman"/>
          <w:sz w:val="24"/>
          <w:szCs w:val="24"/>
        </w:rPr>
        <w:t xml:space="preserve">, S. V., </w:t>
      </w:r>
      <w:proofErr w:type="spellStart"/>
      <w:r>
        <w:rPr>
          <w:rFonts w:ascii="Times New Roman" w:eastAsia="Times New Roman" w:hAnsi="Times New Roman" w:cs="Times New Roman"/>
          <w:sz w:val="24"/>
          <w:szCs w:val="24"/>
        </w:rPr>
        <w:t>Tsuang</w:t>
      </w:r>
      <w:proofErr w:type="spellEnd"/>
      <w:r>
        <w:rPr>
          <w:rFonts w:ascii="Times New Roman" w:eastAsia="Times New Roman" w:hAnsi="Times New Roman" w:cs="Times New Roman"/>
          <w:sz w:val="24"/>
          <w:szCs w:val="24"/>
        </w:rPr>
        <w:t>, M. T., &amp; Cloninger, C. R. (19</w:t>
      </w:r>
      <w:r>
        <w:rPr>
          <w:rFonts w:ascii="Times New Roman" w:eastAsia="Times New Roman" w:hAnsi="Times New Roman" w:cs="Times New Roman"/>
          <w:sz w:val="24"/>
          <w:szCs w:val="24"/>
        </w:rPr>
        <w:t xml:space="preserve">98). </w:t>
      </w:r>
      <w:proofErr w:type="spellStart"/>
      <w:r>
        <w:rPr>
          <w:rFonts w:ascii="Times New Roman" w:eastAsia="Times New Roman" w:hAnsi="Times New Roman" w:cs="Times New Roman"/>
          <w:sz w:val="24"/>
          <w:szCs w:val="24"/>
        </w:rPr>
        <w:t>Nimh</w:t>
      </w:r>
      <w:proofErr w:type="spellEnd"/>
      <w:r>
        <w:rPr>
          <w:rFonts w:ascii="Times New Roman" w:eastAsia="Times New Roman" w:hAnsi="Times New Roman" w:cs="Times New Roman"/>
          <w:sz w:val="24"/>
          <w:szCs w:val="24"/>
        </w:rPr>
        <w:t xml:space="preserve"> Genetics Initiative Millennium Schizophrenia Consortium: Linkage Analysis of African-American pedigrees. American Journal of Medical Genetics, 81(4), 282–289. https://doi.org/10.1002/(sici)1096-8628(19980710)81:4&lt;</w:t>
      </w:r>
      <w:proofErr w:type="gramStart"/>
      <w:r>
        <w:rPr>
          <w:rFonts w:ascii="Times New Roman" w:eastAsia="Times New Roman" w:hAnsi="Times New Roman" w:cs="Times New Roman"/>
          <w:sz w:val="24"/>
          <w:szCs w:val="24"/>
        </w:rPr>
        <w:t>282::</w:t>
      </w:r>
      <w:proofErr w:type="gramEnd"/>
      <w:r>
        <w:rPr>
          <w:rFonts w:ascii="Times New Roman" w:eastAsia="Times New Roman" w:hAnsi="Times New Roman" w:cs="Times New Roman"/>
          <w:sz w:val="24"/>
          <w:szCs w:val="24"/>
        </w:rPr>
        <w:t>aid-ajmg2&gt;3.0.co;2-w</w:t>
      </w:r>
    </w:p>
    <w:p w14:paraId="00000039" w14:textId="77777777" w:rsidR="00557871" w:rsidRDefault="00DE62BF">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Kirkbri</w:t>
      </w:r>
      <w:r>
        <w:rPr>
          <w:rFonts w:ascii="Times New Roman" w:eastAsia="Times New Roman" w:hAnsi="Times New Roman" w:cs="Times New Roman"/>
          <w:sz w:val="24"/>
          <w:szCs w:val="24"/>
        </w:rPr>
        <w:t xml:space="preserve">de, J. B., Keyes, K. M., &amp; </w:t>
      </w:r>
      <w:proofErr w:type="spellStart"/>
      <w:r>
        <w:rPr>
          <w:rFonts w:ascii="Times New Roman" w:eastAsia="Times New Roman" w:hAnsi="Times New Roman" w:cs="Times New Roman"/>
          <w:sz w:val="24"/>
          <w:szCs w:val="24"/>
        </w:rPr>
        <w:t>Susser</w:t>
      </w:r>
      <w:proofErr w:type="spellEnd"/>
      <w:r>
        <w:rPr>
          <w:rFonts w:ascii="Times New Roman" w:eastAsia="Times New Roman" w:hAnsi="Times New Roman" w:cs="Times New Roman"/>
          <w:sz w:val="24"/>
          <w:szCs w:val="24"/>
        </w:rPr>
        <w:t>, E. (2018). City living and psychotic disorders—implications of global heterogeneity for theory development. JAMA Psychiatry, 75(12), 1211. https://doi.org/10.1001/jamapsychiatry.2018.2640</w:t>
      </w:r>
    </w:p>
    <w:p w14:paraId="0000003A" w14:textId="77777777" w:rsidR="00557871" w:rsidRDefault="00DE62BF">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color w:val="181817"/>
          <w:sz w:val="24"/>
          <w:szCs w:val="24"/>
          <w:highlight w:val="white"/>
        </w:rPr>
        <w:t>Morgan, C., &amp; Hutchinson, G. (201</w:t>
      </w:r>
      <w:r>
        <w:rPr>
          <w:rFonts w:ascii="Times New Roman" w:eastAsia="Times New Roman" w:hAnsi="Times New Roman" w:cs="Times New Roman"/>
          <w:color w:val="181817"/>
          <w:sz w:val="24"/>
          <w:szCs w:val="24"/>
          <w:highlight w:val="white"/>
        </w:rPr>
        <w:t xml:space="preserve">0). The social determinants of psychosis in migrant and ethnic minority populations: A public health tragedy. </w:t>
      </w:r>
      <w:r>
        <w:rPr>
          <w:rFonts w:ascii="Times New Roman" w:eastAsia="Times New Roman" w:hAnsi="Times New Roman" w:cs="Times New Roman"/>
          <w:i/>
          <w:color w:val="181817"/>
          <w:sz w:val="24"/>
          <w:szCs w:val="24"/>
          <w:highlight w:val="white"/>
        </w:rPr>
        <w:t>Psychological Medicine,</w:t>
      </w:r>
      <w:r>
        <w:rPr>
          <w:rFonts w:ascii="Times New Roman" w:eastAsia="Times New Roman" w:hAnsi="Times New Roman" w:cs="Times New Roman"/>
          <w:color w:val="181817"/>
          <w:sz w:val="24"/>
          <w:szCs w:val="24"/>
          <w:highlight w:val="white"/>
        </w:rPr>
        <w:t xml:space="preserve"> </w:t>
      </w:r>
      <w:r>
        <w:rPr>
          <w:rFonts w:ascii="Times New Roman" w:eastAsia="Times New Roman" w:hAnsi="Times New Roman" w:cs="Times New Roman"/>
          <w:i/>
          <w:color w:val="181817"/>
          <w:sz w:val="24"/>
          <w:szCs w:val="24"/>
          <w:highlight w:val="white"/>
        </w:rPr>
        <w:t>40</w:t>
      </w:r>
      <w:r>
        <w:rPr>
          <w:rFonts w:ascii="Times New Roman" w:eastAsia="Times New Roman" w:hAnsi="Times New Roman" w:cs="Times New Roman"/>
          <w:color w:val="181817"/>
          <w:sz w:val="24"/>
          <w:szCs w:val="24"/>
          <w:highlight w:val="white"/>
        </w:rPr>
        <w:t>(5), 705-709. doi:10.1017/S0033291709005546</w:t>
      </w:r>
    </w:p>
    <w:p w14:paraId="0000003B" w14:textId="77777777" w:rsidR="00557871" w:rsidRDefault="00DE62BF">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Schwartz, R. C. (2014). Racial disparities in psychotic disorder diagnosis: </w:t>
      </w:r>
      <w:r>
        <w:rPr>
          <w:rFonts w:ascii="Times New Roman" w:eastAsia="Times New Roman" w:hAnsi="Times New Roman" w:cs="Times New Roman"/>
          <w:sz w:val="24"/>
          <w:szCs w:val="24"/>
        </w:rPr>
        <w:t>A review of empirical literature. World Journal of Psychiatry, 4(4), 133. https://doi.org/10.5498/wjp.v4.i4.133</w:t>
      </w:r>
    </w:p>
    <w:p w14:paraId="0000003C" w14:textId="77777777" w:rsidR="00557871" w:rsidRDefault="00DE62BF">
      <w:pPr>
        <w:spacing w:before="240" w:after="240"/>
        <w:ind w:left="560"/>
        <w:rPr>
          <w:rFonts w:ascii="Times New Roman" w:eastAsia="Times New Roman" w:hAnsi="Times New Roman" w:cs="Times New Roman"/>
          <w:sz w:val="24"/>
          <w:szCs w:val="24"/>
        </w:rPr>
      </w:pPr>
      <w:r w:rsidRPr="00C505AB">
        <w:rPr>
          <w:rFonts w:ascii="Times New Roman" w:eastAsia="Times New Roman" w:hAnsi="Times New Roman" w:cs="Times New Roman"/>
          <w:sz w:val="24"/>
          <w:szCs w:val="24"/>
          <w:lang w:val="de-DE"/>
        </w:rPr>
        <w:t xml:space="preserve">Schwartz, R. C., &amp; Feisthamel, K. P. (2009). </w:t>
      </w:r>
      <w:r>
        <w:rPr>
          <w:rFonts w:ascii="Times New Roman" w:eastAsia="Times New Roman" w:hAnsi="Times New Roman" w:cs="Times New Roman"/>
          <w:sz w:val="24"/>
          <w:szCs w:val="24"/>
        </w:rPr>
        <w:t>Disproportionate diagnosis of mental disorders among African American versus European American clie</w:t>
      </w:r>
      <w:r>
        <w:rPr>
          <w:rFonts w:ascii="Times New Roman" w:eastAsia="Times New Roman" w:hAnsi="Times New Roman" w:cs="Times New Roman"/>
          <w:sz w:val="24"/>
          <w:szCs w:val="24"/>
        </w:rPr>
        <w:t>nts: Implications for Counseling Theory, research, and Practice. Journal of Counseling &amp; Development, 87(3), 295–301. https://doi.org/10.1002/j.1556-6678.2009.tb00110.x</w:t>
      </w:r>
    </w:p>
    <w:p w14:paraId="0000003D" w14:textId="77777777" w:rsidR="00557871" w:rsidRDefault="00DE62BF">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Trierweiler, S. J., Neighbors, H. W., Munday, C., Thompson, E. E., Jackson, J. S., &amp; Bi</w:t>
      </w:r>
      <w:r>
        <w:rPr>
          <w:rFonts w:ascii="Times New Roman" w:eastAsia="Times New Roman" w:hAnsi="Times New Roman" w:cs="Times New Roman"/>
          <w:sz w:val="24"/>
          <w:szCs w:val="24"/>
        </w:rPr>
        <w:t>nion, V. J. (2006). Differences in patterns of symptom attribution in diagnosing schizophrenia between African American and non-African American clinicians. American Journal of Orthopsychiatry, 76(2), 154–160. https://doi.org/10.1037/0002-9432.76.2.154</w:t>
      </w:r>
    </w:p>
    <w:p w14:paraId="0000003E" w14:textId="77777777" w:rsidR="00557871" w:rsidRDefault="00DE62BF">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Tur</w:t>
      </w:r>
      <w:r>
        <w:rPr>
          <w:rFonts w:ascii="Times New Roman" w:eastAsia="Times New Roman" w:hAnsi="Times New Roman" w:cs="Times New Roman"/>
          <w:sz w:val="24"/>
          <w:szCs w:val="24"/>
        </w:rPr>
        <w:t xml:space="preserve">etsky, B. I., Dress, E. M., Braff, D. L., Calkins, M. E., Green, M. F., Greenwood, T. A., Gur, R. E., Gur, R. C., </w:t>
      </w:r>
      <w:proofErr w:type="spellStart"/>
      <w:r>
        <w:rPr>
          <w:rFonts w:ascii="Times New Roman" w:eastAsia="Times New Roman" w:hAnsi="Times New Roman" w:cs="Times New Roman"/>
          <w:sz w:val="24"/>
          <w:szCs w:val="24"/>
        </w:rPr>
        <w:t>Lazzeroni</w:t>
      </w:r>
      <w:proofErr w:type="spellEnd"/>
      <w:r>
        <w:rPr>
          <w:rFonts w:ascii="Times New Roman" w:eastAsia="Times New Roman" w:hAnsi="Times New Roman" w:cs="Times New Roman"/>
          <w:sz w:val="24"/>
          <w:szCs w:val="24"/>
        </w:rPr>
        <w:t xml:space="preserve">, L. C., </w:t>
      </w:r>
      <w:proofErr w:type="spellStart"/>
      <w:r>
        <w:rPr>
          <w:rFonts w:ascii="Times New Roman" w:eastAsia="Times New Roman" w:hAnsi="Times New Roman" w:cs="Times New Roman"/>
          <w:sz w:val="24"/>
          <w:szCs w:val="24"/>
        </w:rPr>
        <w:t>Nuechterlein</w:t>
      </w:r>
      <w:proofErr w:type="spellEnd"/>
      <w:r>
        <w:rPr>
          <w:rFonts w:ascii="Times New Roman" w:eastAsia="Times New Roman" w:hAnsi="Times New Roman" w:cs="Times New Roman"/>
          <w:sz w:val="24"/>
          <w:szCs w:val="24"/>
        </w:rPr>
        <w:t xml:space="preserve">, K. H., </w:t>
      </w:r>
      <w:proofErr w:type="spellStart"/>
      <w:r>
        <w:rPr>
          <w:rFonts w:ascii="Times New Roman" w:eastAsia="Times New Roman" w:hAnsi="Times New Roman" w:cs="Times New Roman"/>
          <w:sz w:val="24"/>
          <w:szCs w:val="24"/>
        </w:rPr>
        <w:t>Radant</w:t>
      </w:r>
      <w:proofErr w:type="spellEnd"/>
      <w:r>
        <w:rPr>
          <w:rFonts w:ascii="Times New Roman" w:eastAsia="Times New Roman" w:hAnsi="Times New Roman" w:cs="Times New Roman"/>
          <w:sz w:val="24"/>
          <w:szCs w:val="24"/>
        </w:rPr>
        <w:t xml:space="preserve">, A. D., Seidman, L. J., </w:t>
      </w:r>
      <w:proofErr w:type="spellStart"/>
      <w:r>
        <w:rPr>
          <w:rFonts w:ascii="Times New Roman" w:eastAsia="Times New Roman" w:hAnsi="Times New Roman" w:cs="Times New Roman"/>
          <w:sz w:val="24"/>
          <w:szCs w:val="24"/>
        </w:rPr>
        <w:t>Siever</w:t>
      </w:r>
      <w:proofErr w:type="spellEnd"/>
      <w:r>
        <w:rPr>
          <w:rFonts w:ascii="Times New Roman" w:eastAsia="Times New Roman" w:hAnsi="Times New Roman" w:cs="Times New Roman"/>
          <w:sz w:val="24"/>
          <w:szCs w:val="24"/>
        </w:rPr>
        <w:t xml:space="preserve">, L. J., Silverman, J. M., </w:t>
      </w:r>
      <w:proofErr w:type="spellStart"/>
      <w:r>
        <w:rPr>
          <w:rFonts w:ascii="Times New Roman" w:eastAsia="Times New Roman" w:hAnsi="Times New Roman" w:cs="Times New Roman"/>
          <w:sz w:val="24"/>
          <w:szCs w:val="24"/>
        </w:rPr>
        <w:t>Sprock</w:t>
      </w:r>
      <w:proofErr w:type="spellEnd"/>
      <w:r>
        <w:rPr>
          <w:rFonts w:ascii="Times New Roman" w:eastAsia="Times New Roman" w:hAnsi="Times New Roman" w:cs="Times New Roman"/>
          <w:sz w:val="24"/>
          <w:szCs w:val="24"/>
        </w:rPr>
        <w:t>, J., Stone, W. S., Sugar, C. 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Swerdlow</w:t>
      </w:r>
      <w:proofErr w:type="spellEnd"/>
      <w:r>
        <w:rPr>
          <w:rFonts w:ascii="Times New Roman" w:eastAsia="Times New Roman" w:hAnsi="Times New Roman" w:cs="Times New Roman"/>
          <w:sz w:val="24"/>
          <w:szCs w:val="24"/>
        </w:rPr>
        <w:t xml:space="preserve">, N. R., </w:t>
      </w:r>
      <w:proofErr w:type="spellStart"/>
      <w:r>
        <w:rPr>
          <w:rFonts w:ascii="Times New Roman" w:eastAsia="Times New Roman" w:hAnsi="Times New Roman" w:cs="Times New Roman"/>
          <w:sz w:val="24"/>
          <w:szCs w:val="24"/>
        </w:rPr>
        <w:t>Tsuang</w:t>
      </w:r>
      <w:proofErr w:type="spellEnd"/>
      <w:r>
        <w:rPr>
          <w:rFonts w:ascii="Times New Roman" w:eastAsia="Times New Roman" w:hAnsi="Times New Roman" w:cs="Times New Roman"/>
          <w:sz w:val="24"/>
          <w:szCs w:val="24"/>
        </w:rPr>
        <w:t>, D. W., … Light, G. (2015). The utility of P300 as a schizophrenia endophenotype and predictive biomarker: Clinical and socio-demographic modulators in Cogs-2. Schizophrenia Research, 163(1–3), 53–62. https://doi.org/10.1016/j.schr</w:t>
      </w:r>
      <w:r>
        <w:rPr>
          <w:rFonts w:ascii="Times New Roman" w:eastAsia="Times New Roman" w:hAnsi="Times New Roman" w:cs="Times New Roman"/>
          <w:sz w:val="24"/>
          <w:szCs w:val="24"/>
        </w:rPr>
        <w:t>es.2014.09.024</w:t>
      </w:r>
    </w:p>
    <w:p w14:paraId="0000003F" w14:textId="77777777" w:rsidR="00557871" w:rsidRDefault="00DE62BF">
      <w:pPr>
        <w:spacing w:before="240" w:after="240"/>
        <w:ind w:left="5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Veling</w:t>
      </w:r>
      <w:proofErr w:type="spellEnd"/>
      <w:r>
        <w:rPr>
          <w:rFonts w:ascii="Times New Roman" w:eastAsia="Times New Roman" w:hAnsi="Times New Roman" w:cs="Times New Roman"/>
          <w:sz w:val="24"/>
          <w:szCs w:val="24"/>
        </w:rPr>
        <w:t xml:space="preserve">, W., Hoek, H. W., &amp; </w:t>
      </w:r>
      <w:proofErr w:type="spellStart"/>
      <w:r>
        <w:rPr>
          <w:rFonts w:ascii="Times New Roman" w:eastAsia="Times New Roman" w:hAnsi="Times New Roman" w:cs="Times New Roman"/>
          <w:sz w:val="24"/>
          <w:szCs w:val="24"/>
        </w:rPr>
        <w:t>Mackenbach</w:t>
      </w:r>
      <w:proofErr w:type="spellEnd"/>
      <w:r>
        <w:rPr>
          <w:rFonts w:ascii="Times New Roman" w:eastAsia="Times New Roman" w:hAnsi="Times New Roman" w:cs="Times New Roman"/>
          <w:sz w:val="24"/>
          <w:szCs w:val="24"/>
        </w:rPr>
        <w:t xml:space="preserve">, J. P. (2008). Perceived discrimination and the risk of schizophrenia in ethnic minorities. Social Psychiatry and Psychiatric Epidemiology, 43(12), 953–959. https://doi.org/10.1007/s00127-008-0381-6 </w:t>
      </w:r>
    </w:p>
    <w:p w14:paraId="00000040" w14:textId="77777777" w:rsidR="00557871" w:rsidRDefault="00557871">
      <w:pPr>
        <w:spacing w:before="240" w:after="240"/>
        <w:jc w:val="center"/>
        <w:rPr>
          <w:rFonts w:ascii="Times New Roman" w:eastAsia="Times New Roman" w:hAnsi="Times New Roman" w:cs="Times New Roman"/>
          <w:i/>
          <w:sz w:val="24"/>
          <w:szCs w:val="24"/>
        </w:rPr>
      </w:pPr>
    </w:p>
    <w:p w14:paraId="00000041" w14:textId="77777777" w:rsidR="00557871" w:rsidRDefault="00557871">
      <w:pPr>
        <w:spacing w:before="240" w:after="240"/>
        <w:jc w:val="both"/>
        <w:rPr>
          <w:rFonts w:ascii="Times New Roman" w:eastAsia="Times New Roman" w:hAnsi="Times New Roman" w:cs="Times New Roman"/>
          <w:i/>
          <w:u w:val="single"/>
        </w:rPr>
      </w:pPr>
    </w:p>
    <w:p w14:paraId="00000042" w14:textId="77777777" w:rsidR="00557871" w:rsidRDefault="00557871">
      <w:pPr>
        <w:spacing w:before="240" w:after="240"/>
        <w:jc w:val="both"/>
        <w:rPr>
          <w:rFonts w:ascii="Times New Roman" w:eastAsia="Times New Roman" w:hAnsi="Times New Roman" w:cs="Times New Roman"/>
          <w:i/>
          <w:u w:val="single"/>
        </w:rPr>
      </w:pPr>
    </w:p>
    <w:sectPr w:rsidR="0055787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alan Farouk" w:date="2023-05-21T19:47:00Z" w:initials="SF">
    <w:p w14:paraId="4F4446D0" w14:textId="1D9B5A0C" w:rsidR="00C505AB" w:rsidRDefault="00C505AB">
      <w:pPr>
        <w:pStyle w:val="CommentText"/>
      </w:pPr>
      <w:r>
        <w:rPr>
          <w:rStyle w:val="CommentReference"/>
        </w:rPr>
        <w:annotationRef/>
      </w:r>
      <w:r>
        <w:t xml:space="preserve">Here it is better to use less judgmental language. For </w:t>
      </w:r>
      <w:proofErr w:type="gramStart"/>
      <w:r>
        <w:t>instance</w:t>
      </w:r>
      <w:proofErr w:type="gramEnd"/>
      <w:r>
        <w:t xml:space="preserve"> “lack of socio-cultural awareness”</w:t>
      </w:r>
    </w:p>
  </w:comment>
  <w:comment w:id="1" w:author="Shaalan Farouk" w:date="2023-05-21T19:55:00Z" w:initials="SF">
    <w:p w14:paraId="7FB117BB" w14:textId="2C1C428D" w:rsidR="00C505AB" w:rsidRDefault="00C505AB">
      <w:pPr>
        <w:pStyle w:val="CommentText"/>
      </w:pPr>
      <w:r>
        <w:rPr>
          <w:rStyle w:val="CommentReference"/>
        </w:rPr>
        <w:annotationRef/>
      </w:r>
      <w:r>
        <w:t>Very good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4446D0" w15:done="0"/>
  <w15:commentEx w15:paraId="7FB117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4446D0" w16cid:durableId="2814F3EB"/>
  <w16cid:commentId w16cid:paraId="7FB117BB" w16cid:durableId="2814F5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alan Farouk">
    <w15:presenceInfo w15:providerId="AD" w15:userId="S-1-5-21-2489722996-2560933436-2661518053-564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0NTcxszA2MLewMDZW0lEKTi0uzszPAykwrAUAxrLWNCwAAAA="/>
  </w:docVars>
  <w:rsids>
    <w:rsidRoot w:val="00557871"/>
    <w:rsid w:val="00557871"/>
    <w:rsid w:val="008F086C"/>
    <w:rsid w:val="00C505AB"/>
    <w:rsid w:val="00D520E0"/>
    <w:rsid w:val="00DE6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8570"/>
  <w15:docId w15:val="{D66DC6DD-C871-42F8-A5FD-62BDF096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505AB"/>
    <w:rPr>
      <w:sz w:val="16"/>
      <w:szCs w:val="16"/>
    </w:rPr>
  </w:style>
  <w:style w:type="paragraph" w:styleId="CommentText">
    <w:name w:val="annotation text"/>
    <w:basedOn w:val="Normal"/>
    <w:link w:val="CommentTextChar"/>
    <w:uiPriority w:val="99"/>
    <w:semiHidden/>
    <w:unhideWhenUsed/>
    <w:rsid w:val="00C505AB"/>
    <w:pPr>
      <w:spacing w:line="240" w:lineRule="auto"/>
    </w:pPr>
    <w:rPr>
      <w:sz w:val="20"/>
      <w:szCs w:val="20"/>
    </w:rPr>
  </w:style>
  <w:style w:type="character" w:customStyle="1" w:styleId="CommentTextChar">
    <w:name w:val="Comment Text Char"/>
    <w:basedOn w:val="DefaultParagraphFont"/>
    <w:link w:val="CommentText"/>
    <w:uiPriority w:val="99"/>
    <w:semiHidden/>
    <w:rsid w:val="00C505AB"/>
    <w:rPr>
      <w:sz w:val="20"/>
      <w:szCs w:val="20"/>
    </w:rPr>
  </w:style>
  <w:style w:type="paragraph" w:styleId="CommentSubject">
    <w:name w:val="annotation subject"/>
    <w:basedOn w:val="CommentText"/>
    <w:next w:val="CommentText"/>
    <w:link w:val="CommentSubjectChar"/>
    <w:uiPriority w:val="99"/>
    <w:semiHidden/>
    <w:unhideWhenUsed/>
    <w:rsid w:val="00C505AB"/>
    <w:rPr>
      <w:b/>
      <w:bCs/>
    </w:rPr>
  </w:style>
  <w:style w:type="character" w:customStyle="1" w:styleId="CommentSubjectChar">
    <w:name w:val="Comment Subject Char"/>
    <w:basedOn w:val="CommentTextChar"/>
    <w:link w:val="CommentSubject"/>
    <w:uiPriority w:val="99"/>
    <w:semiHidden/>
    <w:rsid w:val="00C505AB"/>
    <w:rPr>
      <w:b/>
      <w:bCs/>
      <w:sz w:val="20"/>
      <w:szCs w:val="20"/>
    </w:rPr>
  </w:style>
  <w:style w:type="paragraph" w:styleId="BalloonText">
    <w:name w:val="Balloon Text"/>
    <w:basedOn w:val="Normal"/>
    <w:link w:val="BalloonTextChar"/>
    <w:uiPriority w:val="99"/>
    <w:semiHidden/>
    <w:unhideWhenUsed/>
    <w:rsid w:val="00C505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5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12</Pages>
  <Words>3457</Words>
  <Characters>20951</Characters>
  <Application>Microsoft Office Word</Application>
  <DocSecurity>0</DocSecurity>
  <Lines>290</Lines>
  <Paragraphs>46</Paragraphs>
  <ScaleCrop>false</ScaleCrop>
  <HeadingPairs>
    <vt:vector size="2" baseType="variant">
      <vt:variant>
        <vt:lpstr>Title</vt:lpstr>
      </vt:variant>
      <vt:variant>
        <vt:i4>1</vt:i4>
      </vt:variant>
    </vt:vector>
  </HeadingPairs>
  <TitlesOfParts>
    <vt:vector size="1" baseType="lpstr">
      <vt:lpstr/>
    </vt:vector>
  </TitlesOfParts>
  <Company>New York University</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Shaalan Farouk</dc:creator>
  <cp:lastModifiedBy>Shaalan Farouk</cp:lastModifiedBy>
  <cp:revision>4</cp:revision>
  <dcterms:created xsi:type="dcterms:W3CDTF">2023-05-21T15:45:00Z</dcterms:created>
  <dcterms:modified xsi:type="dcterms:W3CDTF">2023-05-21T17:06:00Z</dcterms:modified>
</cp:coreProperties>
</file>